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E1DD2" w14:textId="36F7092A" w:rsidR="13BEB992" w:rsidRDefault="3AAD6159" w:rsidP="5B1D01AD">
      <w:pPr>
        <w:rPr>
          <w:b/>
          <w:bCs/>
          <w:sz w:val="32"/>
          <w:szCs w:val="32"/>
        </w:rPr>
      </w:pPr>
      <w:r w:rsidRPr="2F620BC4">
        <w:rPr>
          <w:b/>
          <w:bCs/>
          <w:sz w:val="32"/>
          <w:szCs w:val="32"/>
        </w:rPr>
        <w:t xml:space="preserve">This document is intended to be viewed alongside the </w:t>
      </w:r>
      <w:r w:rsidR="241D8223" w:rsidRPr="2F620BC4">
        <w:rPr>
          <w:b/>
          <w:bCs/>
          <w:sz w:val="32"/>
          <w:szCs w:val="32"/>
        </w:rPr>
        <w:t>e</w:t>
      </w:r>
      <w:r w:rsidR="4EFE39B2" w:rsidRPr="2F620BC4">
        <w:rPr>
          <w:b/>
          <w:bCs/>
          <w:sz w:val="32"/>
          <w:szCs w:val="32"/>
        </w:rPr>
        <w:t xml:space="preserve">nvisioned </w:t>
      </w:r>
      <w:r w:rsidR="6682C0A3" w:rsidRPr="2F620BC4">
        <w:rPr>
          <w:b/>
          <w:bCs/>
          <w:sz w:val="32"/>
          <w:szCs w:val="32"/>
        </w:rPr>
        <w:t>T</w:t>
      </w:r>
      <w:r w:rsidR="4EFE39B2" w:rsidRPr="2F620BC4">
        <w:rPr>
          <w:b/>
          <w:bCs/>
          <w:sz w:val="32"/>
          <w:szCs w:val="32"/>
        </w:rPr>
        <w:t xml:space="preserve">est </w:t>
      </w:r>
      <w:r w:rsidR="76291970" w:rsidRPr="2F620BC4">
        <w:rPr>
          <w:b/>
          <w:bCs/>
          <w:sz w:val="32"/>
          <w:szCs w:val="32"/>
        </w:rPr>
        <w:t>C</w:t>
      </w:r>
      <w:r w:rsidR="4EFE39B2" w:rsidRPr="2F620BC4">
        <w:rPr>
          <w:b/>
          <w:bCs/>
          <w:sz w:val="32"/>
          <w:szCs w:val="32"/>
        </w:rPr>
        <w:t>onfiguration</w:t>
      </w:r>
      <w:r w:rsidR="356B84EE" w:rsidRPr="2F620BC4">
        <w:rPr>
          <w:b/>
          <w:bCs/>
          <w:sz w:val="32"/>
          <w:szCs w:val="32"/>
        </w:rPr>
        <w:t xml:space="preserve"> here</w:t>
      </w:r>
      <w:r w:rsidR="7902DB2B">
        <w:t xml:space="preserve"> - </w:t>
      </w:r>
      <w:hyperlink r:id="rId8">
        <w:r w:rsidR="7902DB2B" w:rsidRPr="2F620BC4">
          <w:rPr>
            <w:rStyle w:val="Hyperlink"/>
          </w:rPr>
          <w:t>https://tenasys.sharepoint.com/:w:/r/sites/Engineeringresources/Shared%20Documents/Testing/Test%20configuration.docx?d=w371d0f4ee12941edb627a7793f28faba&amp;csf=1&amp;web=1&amp;e=eWSe0Y</w:t>
        </w:r>
      </w:hyperlink>
    </w:p>
    <w:p w14:paraId="530BCF25" w14:textId="6EF6C60A" w:rsidR="2E3BD217" w:rsidRDefault="2E3BD217" w:rsidP="2F620BC4">
      <w:pPr>
        <w:rPr>
          <w:b/>
          <w:bCs/>
          <w:sz w:val="32"/>
          <w:szCs w:val="32"/>
        </w:rPr>
      </w:pPr>
    </w:p>
    <w:p w14:paraId="343CBBAF" w14:textId="73BA0C7C" w:rsidR="2E3BD217" w:rsidRDefault="337764DF" w:rsidP="2F620BC4">
      <w:pPr>
        <w:rPr>
          <w:b/>
          <w:bCs/>
          <w:sz w:val="32"/>
          <w:szCs w:val="32"/>
        </w:rPr>
      </w:pPr>
      <w:r w:rsidRPr="2F620BC4">
        <w:rPr>
          <w:b/>
          <w:bCs/>
          <w:sz w:val="32"/>
          <w:szCs w:val="32"/>
        </w:rPr>
        <w:t>Terminology:</w:t>
      </w:r>
    </w:p>
    <w:p w14:paraId="008C9A76" w14:textId="42935A7E" w:rsidR="2E3BD217" w:rsidRDefault="337764DF" w:rsidP="2E3BD217">
      <w:r w:rsidRPr="2F620BC4">
        <w:rPr>
          <w:i/>
          <w:iCs/>
        </w:rPr>
        <w:t>Web config</w:t>
      </w:r>
      <w:r>
        <w:t xml:space="preserve"> – Current mechanism of configuration</w:t>
      </w:r>
      <w:r w:rsidR="135F5D00">
        <w:t xml:space="preserve"> machine/tests</w:t>
      </w:r>
      <w:r>
        <w:t xml:space="preserve"> (</w:t>
      </w:r>
      <w:hyperlink r:id="rId9">
        <w:r w:rsidRPr="2F620BC4">
          <w:rPr>
            <w:rStyle w:val="Hyperlink"/>
          </w:rPr>
          <w:t>http://lab/config.html)</w:t>
        </w:r>
      </w:hyperlink>
    </w:p>
    <w:p w14:paraId="232D10E8" w14:textId="1BF01AC0" w:rsidR="2E3BD217" w:rsidRDefault="337764DF" w:rsidP="2E3BD217">
      <w:r w:rsidRPr="2DE16462">
        <w:rPr>
          <w:i/>
          <w:iCs/>
        </w:rPr>
        <w:t>Input config</w:t>
      </w:r>
      <w:r>
        <w:t xml:space="preserve"> – </w:t>
      </w:r>
      <w:r w:rsidRPr="2DE16462">
        <w:rPr>
          <w:i/>
          <w:iCs/>
        </w:rPr>
        <w:t xml:space="preserve">“new approach” </w:t>
      </w:r>
      <w:r>
        <w:t xml:space="preserve">– </w:t>
      </w:r>
      <w:r w:rsidRPr="2DE16462">
        <w:rPr>
          <w:i/>
          <w:iCs/>
        </w:rPr>
        <w:t>S</w:t>
      </w:r>
      <w:r>
        <w:t xml:space="preserve">ome other mechanism of providing the input </w:t>
      </w:r>
      <w:r w:rsidR="323681C5">
        <w:t xml:space="preserve">for machine/test </w:t>
      </w:r>
      <w:r>
        <w:t>configuration (CSVs or relational database)</w:t>
      </w:r>
    </w:p>
    <w:p w14:paraId="43CE5F7F" w14:textId="0F41CF55" w:rsidR="2E3BD217" w:rsidRDefault="32B71AFA" w:rsidP="2E3BD217">
      <w:pPr>
        <w:rPr>
          <w:ins w:id="0" w:author="Jesse Stone" w:date="2021-08-11T13:59:00Z"/>
        </w:rPr>
      </w:pPr>
      <w:r w:rsidRPr="67C04A02">
        <w:rPr>
          <w:i/>
          <w:iCs/>
        </w:rPr>
        <w:t>Hosts page</w:t>
      </w:r>
      <w:r>
        <w:t xml:space="preserve"> – </w:t>
      </w:r>
      <w:hyperlink r:id="rId10">
        <w:r w:rsidRPr="67C04A02">
          <w:rPr>
            <w:rStyle w:val="Hyperlink"/>
          </w:rPr>
          <w:t>http://lab/</w:t>
        </w:r>
      </w:hyperlink>
    </w:p>
    <w:p w14:paraId="32958771" w14:textId="4050E1C9" w:rsidR="3AE9DD32" w:rsidRDefault="3AE9DD32" w:rsidP="67C04A02">
      <w:ins w:id="1" w:author="Jesse Stone" w:date="2021-08-11T13:59:00Z">
        <w:r w:rsidRPr="67C04A02">
          <w:rPr>
            <w:i/>
            <w:iCs/>
            <w:rPrChange w:id="2" w:author="Jesse Stone" w:date="2021-08-11T13:59:00Z">
              <w:rPr/>
            </w:rPrChange>
          </w:rPr>
          <w:t>Results page</w:t>
        </w:r>
        <w:r>
          <w:t xml:space="preserve"> - http://lab/results.html</w:t>
        </w:r>
      </w:ins>
    </w:p>
    <w:p w14:paraId="27A890F8" w14:textId="6E1806A7" w:rsidR="2E3BD217" w:rsidRDefault="2E3BD217" w:rsidP="2E3BD217"/>
    <w:p w14:paraId="1B6A7BA8" w14:textId="7A7E31E5" w:rsidR="08FCD9BC" w:rsidRDefault="3F69A33A" w:rsidP="2E3BD217">
      <w:pPr>
        <w:rPr>
          <w:b/>
          <w:bCs/>
          <w:sz w:val="32"/>
          <w:szCs w:val="32"/>
        </w:rPr>
      </w:pPr>
      <w:r w:rsidRPr="2DE16462">
        <w:rPr>
          <w:b/>
          <w:bCs/>
          <w:sz w:val="32"/>
          <w:szCs w:val="32"/>
        </w:rPr>
        <w:t>Current</w:t>
      </w:r>
      <w:r w:rsidR="62618240" w:rsidRPr="2DE16462">
        <w:rPr>
          <w:b/>
          <w:bCs/>
          <w:sz w:val="32"/>
          <w:szCs w:val="32"/>
        </w:rPr>
        <w:t xml:space="preserve"> Test Configuration</w:t>
      </w:r>
      <w:r w:rsidRPr="2DE16462">
        <w:rPr>
          <w:b/>
          <w:bCs/>
          <w:sz w:val="32"/>
          <w:szCs w:val="32"/>
        </w:rPr>
        <w:t>:</w:t>
      </w:r>
    </w:p>
    <w:p w14:paraId="3570115A" w14:textId="28B60615" w:rsidR="08FCD9BC" w:rsidRDefault="3F69A33A" w:rsidP="5B1D01AD">
      <w:pPr>
        <w:pStyle w:val="ListParagraph"/>
        <w:numPr>
          <w:ilvl w:val="0"/>
          <w:numId w:val="7"/>
        </w:numPr>
      </w:pPr>
      <w:r>
        <w:t xml:space="preserve">Items 1,2 </w:t>
      </w:r>
      <w:r w:rsidR="147178D0">
        <w:t>currently</w:t>
      </w:r>
      <w:r>
        <w:t xml:space="preserve"> done by choosing a lab machine that fits current needs</w:t>
      </w:r>
      <w:r w:rsidR="7C0556AF">
        <w:t xml:space="preserve"> via </w:t>
      </w:r>
      <w:hyperlink r:id="rId11">
        <w:r w:rsidR="7BD60438" w:rsidRPr="2DE16462">
          <w:rPr>
            <w:rStyle w:val="Hyperlink"/>
          </w:rPr>
          <w:t>H</w:t>
        </w:r>
        <w:r w:rsidR="7C0556AF" w:rsidRPr="2DE16462">
          <w:rPr>
            <w:rStyle w:val="Hyperlink"/>
          </w:rPr>
          <w:t>osts page</w:t>
        </w:r>
        <w:r w:rsidR="33B9483C" w:rsidRPr="2DE16462">
          <w:rPr>
            <w:rStyle w:val="Hyperlink"/>
          </w:rPr>
          <w:t>.</w:t>
        </w:r>
      </w:hyperlink>
      <w:r w:rsidR="33B9483C">
        <w:t xml:space="preserve">  </w:t>
      </w:r>
    </w:p>
    <w:p w14:paraId="452122AB" w14:textId="69111F50" w:rsidR="2CB854E0" w:rsidRDefault="2CB854E0" w:rsidP="5B1D01AD">
      <w:pPr>
        <w:pStyle w:val="ListParagraph"/>
        <w:numPr>
          <w:ilvl w:val="0"/>
          <w:numId w:val="7"/>
        </w:numPr>
      </w:pPr>
      <w:r>
        <w:t xml:space="preserve">Items 3,4 done via </w:t>
      </w:r>
      <w:r w:rsidR="2B4E0926" w:rsidRPr="2DE16462">
        <w:rPr>
          <w:rStyle w:val="Hyperlink"/>
        </w:rPr>
        <w:t>web config</w:t>
      </w:r>
      <w:r>
        <w:t xml:space="preserve"> (INtime edition, INtime Version)</w:t>
      </w:r>
      <w:r w:rsidR="1ADFE5AD">
        <w:t>.</w:t>
      </w:r>
    </w:p>
    <w:p w14:paraId="0C594B46" w14:textId="05223702" w:rsidR="2CB854E0" w:rsidRDefault="2CB854E0" w:rsidP="5B1D01AD">
      <w:pPr>
        <w:pStyle w:val="ListParagraph"/>
        <w:numPr>
          <w:ilvl w:val="0"/>
          <w:numId w:val="7"/>
        </w:numPr>
        <w:spacing w:after="0"/>
      </w:pPr>
      <w:r>
        <w:t xml:space="preserve">Item 5 </w:t>
      </w:r>
      <w:r w:rsidR="14DF0398">
        <w:t>– no</w:t>
      </w:r>
      <w:r w:rsidR="2E61969F">
        <w:t xml:space="preserve"> “preset” configuration, </w:t>
      </w:r>
      <w:r w:rsidR="11D61F18">
        <w:t>it is</w:t>
      </w:r>
      <w:r w:rsidR="2E61969F">
        <w:t xml:space="preserve"> </w:t>
      </w:r>
      <w:r w:rsidR="676127EF">
        <w:t>as tests require</w:t>
      </w:r>
      <w:r w:rsidR="4B23B838">
        <w:t xml:space="preserve">.  </w:t>
      </w:r>
      <w:r w:rsidR="29BF454F">
        <w:t xml:space="preserve">e.g. </w:t>
      </w:r>
      <w:r w:rsidR="5860230F">
        <w:t xml:space="preserve">If </w:t>
      </w:r>
      <w:r w:rsidR="4B23B838">
        <w:t xml:space="preserve">a test specifies “nodeb” then </w:t>
      </w:r>
      <w:r w:rsidR="787C6673">
        <w:t>we will</w:t>
      </w:r>
      <w:r w:rsidR="4B23B838">
        <w:t xml:space="preserve"> a</w:t>
      </w:r>
      <w:r w:rsidR="6FF0A45D">
        <w:t>d</w:t>
      </w:r>
      <w:r w:rsidR="4B23B838">
        <w:t>d it</w:t>
      </w:r>
      <w:r w:rsidR="2B30BC4F">
        <w:t xml:space="preserve"> prior to running test if it does not already exist</w:t>
      </w:r>
      <w:r w:rsidR="4B23B838">
        <w:t>.</w:t>
      </w:r>
    </w:p>
    <w:p w14:paraId="560E0003" w14:textId="19EE26F1" w:rsidR="1A6E0771" w:rsidRDefault="1A6E0771" w:rsidP="4E3B670E">
      <w:pPr>
        <w:pStyle w:val="ListParagraph"/>
        <w:numPr>
          <w:ilvl w:val="1"/>
          <w:numId w:val="7"/>
        </w:numPr>
        <w:rPr>
          <w:rFonts w:eastAsiaTheme="minorEastAsia"/>
        </w:rPr>
      </w:pPr>
      <w:r w:rsidRPr="4E3B670E">
        <w:rPr>
          <w:rFonts w:eastAsiaTheme="minorEastAsia"/>
        </w:rPr>
        <w:t xml:space="preserve">Adding nodes </w:t>
      </w:r>
    </w:p>
    <w:p w14:paraId="50B495CC" w14:textId="328599A5" w:rsidR="1A6E0771" w:rsidRDefault="1A6E0771" w:rsidP="4E3B670E">
      <w:pPr>
        <w:pStyle w:val="ListParagraph"/>
        <w:numPr>
          <w:ilvl w:val="1"/>
          <w:numId w:val="7"/>
        </w:numPr>
        <w:rPr>
          <w:rFonts w:eastAsiaTheme="minorEastAsia"/>
        </w:rPr>
      </w:pPr>
      <w:r w:rsidRPr="4E3B670E">
        <w:rPr>
          <w:rFonts w:eastAsiaTheme="minorEastAsia"/>
        </w:rPr>
        <w:t xml:space="preserve">Node memory </w:t>
      </w:r>
    </w:p>
    <w:p w14:paraId="0C54DF08" w14:textId="0DEB8832" w:rsidR="1A6E0771" w:rsidRDefault="1A6E0771" w:rsidP="4E3B670E">
      <w:pPr>
        <w:pStyle w:val="ListParagraph"/>
        <w:numPr>
          <w:ilvl w:val="1"/>
          <w:numId w:val="7"/>
        </w:numPr>
        <w:rPr>
          <w:rFonts w:eastAsiaTheme="minorEastAsia"/>
        </w:rPr>
      </w:pPr>
      <w:r w:rsidRPr="4E3B670E">
        <w:rPr>
          <w:rFonts w:eastAsiaTheme="minorEastAsia"/>
        </w:rPr>
        <w:t>Sets whether to use node memory above 4gb</w:t>
      </w:r>
    </w:p>
    <w:p w14:paraId="057D746C" w14:textId="132E6A5A" w:rsidR="2E3BD217" w:rsidRDefault="2E7A37CB" w:rsidP="2E3BD217">
      <w:pPr>
        <w:pStyle w:val="ListParagraph"/>
        <w:numPr>
          <w:ilvl w:val="0"/>
          <w:numId w:val="7"/>
        </w:numPr>
        <w:rPr>
          <w:rFonts w:eastAsiaTheme="minorEastAsia"/>
        </w:rPr>
      </w:pPr>
      <w:r w:rsidRPr="4E3B670E">
        <w:rPr>
          <w:rFonts w:eastAsiaTheme="minorEastAsia"/>
        </w:rPr>
        <w:t xml:space="preserve">“Test Suites” (Item 6) </w:t>
      </w:r>
      <w:r w:rsidR="2E5CEAF4">
        <w:t xml:space="preserve">– </w:t>
      </w:r>
      <w:r w:rsidR="54DF63AC" w:rsidRPr="4E3B670E">
        <w:rPr>
          <w:rFonts w:eastAsiaTheme="minorEastAsia"/>
        </w:rPr>
        <w:t>written in a testing framework such as CUNIT or PYTEST (CPP/Boost are custom)</w:t>
      </w:r>
    </w:p>
    <w:p w14:paraId="3D5AE00A" w14:textId="6A80D4C9" w:rsidR="2E3BD217" w:rsidRDefault="7BE253FD" w:rsidP="2DE16462">
      <w:pPr>
        <w:pStyle w:val="ListParagraph"/>
        <w:numPr>
          <w:ilvl w:val="1"/>
          <w:numId w:val="7"/>
        </w:numPr>
        <w:rPr>
          <w:rFonts w:eastAsiaTheme="minorEastAsia"/>
        </w:rPr>
      </w:pPr>
      <w:r w:rsidRPr="2DE16462">
        <w:rPr>
          <w:rFonts w:eastAsiaTheme="minorEastAsia"/>
        </w:rPr>
        <w:t xml:space="preserve">A </w:t>
      </w:r>
      <w:r w:rsidR="0B045A84" w:rsidRPr="2DE16462">
        <w:rPr>
          <w:rFonts w:eastAsiaTheme="minorEastAsia"/>
        </w:rPr>
        <w:t>“</w:t>
      </w:r>
      <w:r w:rsidRPr="2DE16462">
        <w:rPr>
          <w:rFonts w:eastAsiaTheme="minorEastAsia"/>
        </w:rPr>
        <w:t>test</w:t>
      </w:r>
      <w:r w:rsidR="2BC750E6" w:rsidRPr="2DE16462">
        <w:rPr>
          <w:rFonts w:eastAsiaTheme="minorEastAsia"/>
        </w:rPr>
        <w:t xml:space="preserve"> </w:t>
      </w:r>
      <w:r w:rsidRPr="2DE16462">
        <w:rPr>
          <w:rFonts w:eastAsiaTheme="minorEastAsia"/>
        </w:rPr>
        <w:t>s</w:t>
      </w:r>
      <w:r w:rsidR="2BC750E6" w:rsidRPr="2DE16462">
        <w:rPr>
          <w:rFonts w:eastAsiaTheme="minorEastAsia"/>
        </w:rPr>
        <w:t>uite”</w:t>
      </w:r>
      <w:r w:rsidRPr="2DE16462">
        <w:rPr>
          <w:rFonts w:eastAsiaTheme="minorEastAsia"/>
        </w:rPr>
        <w:t xml:space="preserve"> is ran via a </w:t>
      </w:r>
      <w:r w:rsidR="33C6342C" w:rsidRPr="2DE16462">
        <w:rPr>
          <w:rFonts w:eastAsiaTheme="minorEastAsia"/>
        </w:rPr>
        <w:t xml:space="preserve">Chef </w:t>
      </w:r>
      <w:r w:rsidR="092DE80E" w:rsidRPr="2DE16462">
        <w:rPr>
          <w:rFonts w:eastAsiaTheme="minorEastAsia"/>
        </w:rPr>
        <w:t>recipe</w:t>
      </w:r>
      <w:r w:rsidR="6902E00C" w:rsidRPr="2DE16462">
        <w:rPr>
          <w:rFonts w:eastAsiaTheme="minorEastAsia"/>
        </w:rPr>
        <w:t xml:space="preserve"> (execute_ifw_clibrary_tests).</w:t>
      </w:r>
      <w:r w:rsidR="092DE80E" w:rsidRPr="2DE16462">
        <w:rPr>
          <w:rFonts w:eastAsiaTheme="minorEastAsia"/>
        </w:rPr>
        <w:t xml:space="preserve">  </w:t>
      </w:r>
    </w:p>
    <w:p w14:paraId="456F528F" w14:textId="0F5F220F" w:rsidR="2E3BD217" w:rsidRDefault="61DBB3DC" w:rsidP="2DE16462">
      <w:pPr>
        <w:pStyle w:val="ListParagraph"/>
        <w:numPr>
          <w:ilvl w:val="1"/>
          <w:numId w:val="7"/>
        </w:numPr>
        <w:rPr>
          <w:rFonts w:eastAsiaTheme="minorEastAsia"/>
        </w:rPr>
      </w:pPr>
      <w:r w:rsidRPr="2DE16462">
        <w:rPr>
          <w:rFonts w:eastAsiaTheme="minorEastAsia"/>
        </w:rPr>
        <w:t xml:space="preserve">A </w:t>
      </w:r>
      <w:r w:rsidR="092DE80E" w:rsidRPr="2DE16462">
        <w:rPr>
          <w:rFonts w:eastAsiaTheme="minorEastAsia"/>
        </w:rPr>
        <w:t>“</w:t>
      </w:r>
      <w:r w:rsidR="24D14866" w:rsidRPr="2DE16462">
        <w:rPr>
          <w:rFonts w:eastAsiaTheme="minorEastAsia"/>
        </w:rPr>
        <w:t>t</w:t>
      </w:r>
      <w:r w:rsidR="092DE80E" w:rsidRPr="2DE16462">
        <w:rPr>
          <w:rFonts w:eastAsiaTheme="minorEastAsia"/>
        </w:rPr>
        <w:t xml:space="preserve">est </w:t>
      </w:r>
      <w:r w:rsidR="6273833F" w:rsidRPr="2DE16462">
        <w:rPr>
          <w:rFonts w:eastAsiaTheme="minorEastAsia"/>
        </w:rPr>
        <w:t>g</w:t>
      </w:r>
      <w:r w:rsidR="092DE80E" w:rsidRPr="2DE16462">
        <w:rPr>
          <w:rFonts w:eastAsiaTheme="minorEastAsia"/>
        </w:rPr>
        <w:t xml:space="preserve">roup” </w:t>
      </w:r>
      <w:r w:rsidR="0C68AF05" w:rsidRPr="2DE16462">
        <w:rPr>
          <w:rFonts w:eastAsiaTheme="minorEastAsia"/>
        </w:rPr>
        <w:t xml:space="preserve">is a </w:t>
      </w:r>
      <w:r w:rsidR="250A4304" w:rsidRPr="2DE16462">
        <w:rPr>
          <w:rFonts w:eastAsiaTheme="minorEastAsia"/>
        </w:rPr>
        <w:t xml:space="preserve">Chef </w:t>
      </w:r>
      <w:r w:rsidR="092DE80E" w:rsidRPr="2DE16462">
        <w:rPr>
          <w:rFonts w:eastAsiaTheme="minorEastAsia"/>
        </w:rPr>
        <w:t>role (</w:t>
      </w:r>
      <w:r w:rsidR="092DE80E">
        <w:t>tests_ifw_sdk</w:t>
      </w:r>
      <w:r w:rsidR="092DE80E" w:rsidRPr="2DE16462">
        <w:rPr>
          <w:rFonts w:eastAsiaTheme="minorEastAsia"/>
        </w:rPr>
        <w:t xml:space="preserve">). </w:t>
      </w:r>
    </w:p>
    <w:p w14:paraId="197EE35F" w14:textId="7073F02B" w:rsidR="2F620BC4" w:rsidRDefault="5DEDF693" w:rsidP="4E3B670E">
      <w:pPr>
        <w:pStyle w:val="ListParagraph"/>
        <w:numPr>
          <w:ilvl w:val="0"/>
          <w:numId w:val="7"/>
        </w:numPr>
        <w:rPr>
          <w:rFonts w:eastAsiaTheme="minorEastAsia"/>
        </w:rPr>
      </w:pPr>
      <w:r w:rsidRPr="4E3B670E">
        <w:rPr>
          <w:rFonts w:eastAsiaTheme="minorEastAsia"/>
        </w:rPr>
        <w:t xml:space="preserve">“Test Configurations” (Item 7) - </w:t>
      </w:r>
      <w:r w:rsidR="5E2BBB2B" w:rsidRPr="4E3B670E">
        <w:rPr>
          <w:rFonts w:eastAsiaTheme="minorEastAsia"/>
        </w:rPr>
        <w:t xml:space="preserve">will adjust </w:t>
      </w:r>
      <w:r w:rsidR="60BCDF55" w:rsidRPr="4E3B670E">
        <w:rPr>
          <w:rFonts w:eastAsiaTheme="minorEastAsia"/>
        </w:rPr>
        <w:t>settings</w:t>
      </w:r>
      <w:r w:rsidR="2964F7E9" w:rsidRPr="4E3B670E">
        <w:rPr>
          <w:rFonts w:eastAsiaTheme="minorEastAsia"/>
        </w:rPr>
        <w:t xml:space="preserve"> </w:t>
      </w:r>
      <w:r w:rsidR="60BCDF55" w:rsidRPr="4E3B670E">
        <w:rPr>
          <w:rFonts w:eastAsiaTheme="minorEastAsia"/>
        </w:rPr>
        <w:t>such as</w:t>
      </w:r>
    </w:p>
    <w:p w14:paraId="6026FE9C" w14:textId="66B23705" w:rsidR="2F620BC4" w:rsidRDefault="5583C8D1" w:rsidP="4E3B670E">
      <w:pPr>
        <w:pStyle w:val="ListParagraph"/>
        <w:numPr>
          <w:ilvl w:val="1"/>
          <w:numId w:val="7"/>
        </w:numPr>
        <w:rPr>
          <w:rFonts w:eastAsiaTheme="minorEastAsia"/>
        </w:rPr>
      </w:pPr>
      <w:r w:rsidRPr="4E3B670E">
        <w:rPr>
          <w:rFonts w:eastAsiaTheme="minorEastAsia"/>
        </w:rPr>
        <w:t>X</w:t>
      </w:r>
      <w:r w:rsidR="60BCDF55" w:rsidRPr="4E3B670E">
        <w:rPr>
          <w:rFonts w:eastAsiaTheme="minorEastAsia"/>
        </w:rPr>
        <w:t>m/noxm</w:t>
      </w:r>
    </w:p>
    <w:p w14:paraId="0C331E93" w14:textId="11F249E5" w:rsidR="2F620BC4" w:rsidRDefault="6143EE35" w:rsidP="4E3B670E">
      <w:pPr>
        <w:pStyle w:val="ListParagraph"/>
        <w:numPr>
          <w:ilvl w:val="1"/>
          <w:numId w:val="7"/>
        </w:numPr>
        <w:rPr>
          <w:rFonts w:eastAsiaTheme="minorEastAsia"/>
        </w:rPr>
      </w:pPr>
      <w:r w:rsidRPr="4E3B670E">
        <w:rPr>
          <w:rFonts w:eastAsiaTheme="minorEastAsia"/>
        </w:rPr>
        <w:t>Where to launch tests (nodeb)</w:t>
      </w:r>
    </w:p>
    <w:p w14:paraId="22A3019B" w14:textId="119A7276" w:rsidR="2F620BC4" w:rsidRDefault="0DB4A9CB" w:rsidP="4E3B670E">
      <w:pPr>
        <w:pStyle w:val="ListParagraph"/>
        <w:numPr>
          <w:ilvl w:val="0"/>
          <w:numId w:val="7"/>
        </w:numPr>
        <w:rPr>
          <w:rFonts w:eastAsiaTheme="minorEastAsia"/>
        </w:rPr>
      </w:pPr>
      <w:r w:rsidRPr="4E3B670E">
        <w:rPr>
          <w:rFonts w:eastAsiaTheme="minorEastAsia"/>
        </w:rPr>
        <w:t xml:space="preserve">Tests/Test Groups – result(s) in TestRail with </w:t>
      </w:r>
      <w:r w:rsidR="32E8A2D8" w:rsidRPr="4E3B670E">
        <w:rPr>
          <w:rFonts w:eastAsiaTheme="minorEastAsia"/>
        </w:rPr>
        <w:t xml:space="preserve">title and </w:t>
      </w:r>
      <w:r w:rsidR="695DEBFA" w:rsidRPr="4E3B670E">
        <w:rPr>
          <w:rFonts w:eastAsiaTheme="minorEastAsia"/>
        </w:rPr>
        <w:t xml:space="preserve">metadata about the </w:t>
      </w:r>
      <w:r w:rsidR="0BF4741F" w:rsidRPr="4E3B670E">
        <w:rPr>
          <w:rFonts w:eastAsiaTheme="minorEastAsia"/>
        </w:rPr>
        <w:t>e</w:t>
      </w:r>
      <w:r w:rsidR="695DEBFA" w:rsidRPr="4E3B670E">
        <w:rPr>
          <w:rFonts w:eastAsiaTheme="minorEastAsia"/>
        </w:rPr>
        <w:t>n</w:t>
      </w:r>
      <w:r w:rsidR="0BF4741F" w:rsidRPr="4E3B670E">
        <w:rPr>
          <w:rFonts w:eastAsiaTheme="minorEastAsia"/>
        </w:rPr>
        <w:t>vironment</w:t>
      </w:r>
      <w:r w:rsidR="63E747CD" w:rsidRPr="4E3B670E">
        <w:rPr>
          <w:rFonts w:eastAsiaTheme="minorEastAsia"/>
        </w:rPr>
        <w:t xml:space="preserve"> the</w:t>
      </w:r>
      <w:r w:rsidR="0BF4741F" w:rsidRPr="4E3B670E">
        <w:rPr>
          <w:rFonts w:eastAsiaTheme="minorEastAsia"/>
        </w:rPr>
        <w:t xml:space="preserve"> test</w:t>
      </w:r>
      <w:r w:rsidR="25A7EB26" w:rsidRPr="4E3B670E">
        <w:rPr>
          <w:rFonts w:eastAsiaTheme="minorEastAsia"/>
        </w:rPr>
        <w:t>(s)</w:t>
      </w:r>
      <w:r w:rsidR="0BF4741F" w:rsidRPr="4E3B670E">
        <w:rPr>
          <w:rFonts w:eastAsiaTheme="minorEastAsia"/>
        </w:rPr>
        <w:t xml:space="preserve"> w</w:t>
      </w:r>
      <w:r w:rsidR="46FF70D4" w:rsidRPr="4E3B670E">
        <w:rPr>
          <w:rFonts w:eastAsiaTheme="minorEastAsia"/>
        </w:rPr>
        <w:t>ere run</w:t>
      </w:r>
      <w:r w:rsidR="0BF4741F" w:rsidRPr="4E3B670E">
        <w:rPr>
          <w:rFonts w:eastAsiaTheme="minorEastAsia"/>
        </w:rPr>
        <w:t xml:space="preserve"> </w:t>
      </w:r>
      <w:r w:rsidR="364E1FA3" w:rsidRPr="4E3B670E">
        <w:rPr>
          <w:rFonts w:eastAsiaTheme="minorEastAsia"/>
        </w:rPr>
        <w:t xml:space="preserve">in. </w:t>
      </w:r>
      <w:r w:rsidR="3B5E95F3" w:rsidRPr="4E3B670E">
        <w:rPr>
          <w:rFonts w:eastAsiaTheme="minorEastAsia"/>
        </w:rPr>
        <w:t>B</w:t>
      </w:r>
      <w:r w:rsidR="1E476535" w:rsidRPr="4E3B670E">
        <w:rPr>
          <w:rFonts w:eastAsiaTheme="minorEastAsia"/>
        </w:rPr>
        <w:t xml:space="preserve">y </w:t>
      </w:r>
      <w:r w:rsidR="30722F49" w:rsidRPr="4E3B670E">
        <w:rPr>
          <w:rFonts w:eastAsiaTheme="minorEastAsia"/>
        </w:rPr>
        <w:t>default,</w:t>
      </w:r>
      <w:r w:rsidR="1E476535" w:rsidRPr="4E3B670E">
        <w:rPr>
          <w:rFonts w:eastAsiaTheme="minorEastAsia"/>
        </w:rPr>
        <w:t xml:space="preserve"> and with few </w:t>
      </w:r>
      <w:r w:rsidR="79F0A764" w:rsidRPr="4E3B670E">
        <w:rPr>
          <w:rFonts w:eastAsiaTheme="minorEastAsia"/>
        </w:rPr>
        <w:t>exceptions</w:t>
      </w:r>
      <w:r w:rsidR="1E476535" w:rsidRPr="4E3B670E">
        <w:rPr>
          <w:rFonts w:eastAsiaTheme="minorEastAsia"/>
        </w:rPr>
        <w:t xml:space="preserve">, a “test result” will correlate to a test result file.  </w:t>
      </w:r>
      <w:r w:rsidR="3411E0AA" w:rsidRPr="4E3B670E">
        <w:rPr>
          <w:rFonts w:eastAsiaTheme="minorEastAsia"/>
        </w:rPr>
        <w:t xml:space="preserve">This means, </w:t>
      </w:r>
      <w:r w:rsidR="36CB2167" w:rsidRPr="4E3B670E">
        <w:rPr>
          <w:rFonts w:eastAsiaTheme="minorEastAsia"/>
        </w:rPr>
        <w:t xml:space="preserve">executing </w:t>
      </w:r>
      <w:r w:rsidR="3411E0AA" w:rsidRPr="4E3B670E">
        <w:rPr>
          <w:rFonts w:eastAsiaTheme="minorEastAsia"/>
        </w:rPr>
        <w:t>clibrary</w:t>
      </w:r>
      <w:r w:rsidR="2B98A516" w:rsidRPr="4E3B670E">
        <w:rPr>
          <w:rFonts w:eastAsiaTheme="minorEastAsia"/>
        </w:rPr>
        <w:t xml:space="preserve"> tests</w:t>
      </w:r>
      <w:r w:rsidR="3411E0AA" w:rsidRPr="4E3B670E">
        <w:rPr>
          <w:rFonts w:eastAsiaTheme="minorEastAsia"/>
        </w:rPr>
        <w:t xml:space="preserve"> in xm </w:t>
      </w:r>
      <w:r w:rsidR="6232E00A" w:rsidRPr="4E3B670E">
        <w:rPr>
          <w:rFonts w:eastAsiaTheme="minorEastAsia"/>
        </w:rPr>
        <w:t xml:space="preserve">mode </w:t>
      </w:r>
      <w:r w:rsidR="3411E0AA" w:rsidRPr="4E3B670E">
        <w:rPr>
          <w:rFonts w:eastAsiaTheme="minorEastAsia"/>
        </w:rPr>
        <w:t xml:space="preserve">and </w:t>
      </w:r>
      <w:r w:rsidR="7C5C77BE" w:rsidRPr="4E3B670E">
        <w:rPr>
          <w:rFonts w:eastAsiaTheme="minorEastAsia"/>
        </w:rPr>
        <w:t>then</w:t>
      </w:r>
      <w:r w:rsidR="3411E0AA" w:rsidRPr="4E3B670E">
        <w:rPr>
          <w:rFonts w:eastAsiaTheme="minorEastAsia"/>
        </w:rPr>
        <w:t xml:space="preserve"> in non-xm </w:t>
      </w:r>
      <w:r w:rsidR="60543724" w:rsidRPr="4E3B670E">
        <w:rPr>
          <w:rFonts w:eastAsiaTheme="minorEastAsia"/>
        </w:rPr>
        <w:t xml:space="preserve">mode </w:t>
      </w:r>
      <w:r w:rsidR="3411E0AA" w:rsidRPr="4E3B670E">
        <w:rPr>
          <w:rFonts w:eastAsiaTheme="minorEastAsia"/>
        </w:rPr>
        <w:t>will be two result files</w:t>
      </w:r>
      <w:r w:rsidR="0208DE5E" w:rsidRPr="4E3B670E">
        <w:rPr>
          <w:rFonts w:eastAsiaTheme="minorEastAsia"/>
        </w:rPr>
        <w:t xml:space="preserve"> (we call the CUNIT test cases twice via Piperta)</w:t>
      </w:r>
      <w:r w:rsidR="3411E0AA" w:rsidRPr="4E3B670E">
        <w:rPr>
          <w:rFonts w:eastAsiaTheme="minorEastAsia"/>
        </w:rPr>
        <w:t xml:space="preserve"> thus two TestRail results.  We can investigate merging </w:t>
      </w:r>
      <w:r w:rsidR="230DD1AE" w:rsidRPr="4E3B670E">
        <w:rPr>
          <w:rFonts w:eastAsiaTheme="minorEastAsia"/>
        </w:rPr>
        <w:t>results,</w:t>
      </w:r>
      <w:r w:rsidR="3411E0AA" w:rsidRPr="4E3B670E">
        <w:rPr>
          <w:rFonts w:eastAsiaTheme="minorEastAsia"/>
        </w:rPr>
        <w:t xml:space="preserve"> but </w:t>
      </w:r>
      <w:r w:rsidR="18DAF9FB" w:rsidRPr="4E3B670E">
        <w:rPr>
          <w:rFonts w:eastAsiaTheme="minorEastAsia"/>
        </w:rPr>
        <w:t>we would need to flush out what that would look like to get an idea of effort.</w:t>
      </w:r>
      <w:r w:rsidR="69BBBDB2" w:rsidRPr="4E3B670E">
        <w:rPr>
          <w:rFonts w:eastAsiaTheme="minorEastAsia"/>
        </w:rPr>
        <w:t xml:space="preserve">  There’s complexity such as knowing when all results that need to be merged are complete.</w:t>
      </w:r>
    </w:p>
    <w:p w14:paraId="25434483" w14:textId="04FF2B6B" w:rsidR="2DE16462" w:rsidRDefault="2DE16462">
      <w:r>
        <w:br w:type="page"/>
      </w:r>
    </w:p>
    <w:p w14:paraId="33307D46" w14:textId="2F4A8526" w:rsidR="58B877AF" w:rsidRDefault="50FC4CFC" w:rsidP="2E3BD217">
      <w:pPr>
        <w:rPr>
          <w:b/>
          <w:bCs/>
          <w:sz w:val="32"/>
          <w:szCs w:val="32"/>
        </w:rPr>
      </w:pPr>
      <w:r w:rsidRPr="4E3B670E">
        <w:rPr>
          <w:b/>
          <w:bCs/>
          <w:sz w:val="32"/>
          <w:szCs w:val="32"/>
        </w:rPr>
        <w:t>Changes</w:t>
      </w:r>
      <w:r w:rsidR="6B2F38A6" w:rsidRPr="4E3B670E">
        <w:rPr>
          <w:b/>
          <w:bCs/>
          <w:sz w:val="32"/>
          <w:szCs w:val="32"/>
        </w:rPr>
        <w:t xml:space="preserve"> Needed</w:t>
      </w:r>
      <w:r w:rsidR="2DDCFC00" w:rsidRPr="4E3B670E">
        <w:rPr>
          <w:b/>
          <w:bCs/>
          <w:sz w:val="32"/>
          <w:szCs w:val="32"/>
        </w:rPr>
        <w:t xml:space="preserve"> by Phase</w:t>
      </w:r>
      <w:r w:rsidR="18D67CAA" w:rsidRPr="4E3B670E">
        <w:rPr>
          <w:b/>
          <w:bCs/>
          <w:sz w:val="32"/>
          <w:szCs w:val="32"/>
        </w:rPr>
        <w:t>:</w:t>
      </w:r>
    </w:p>
    <w:p w14:paraId="00D7C9B3" w14:textId="176E7742" w:rsidR="4E3B670E" w:rsidRDefault="4E3B670E" w:rsidP="4E3B670E">
      <w:pPr>
        <w:rPr>
          <w:b/>
          <w:bCs/>
          <w:sz w:val="32"/>
          <w:szCs w:val="32"/>
        </w:rPr>
      </w:pPr>
    </w:p>
    <w:p w14:paraId="1386E40E" w14:textId="72452321" w:rsidR="51C4F126" w:rsidRDefault="51C4F126" w:rsidP="4E3B670E">
      <w:pPr>
        <w:rPr>
          <w:b/>
          <w:bCs/>
          <w:sz w:val="28"/>
          <w:szCs w:val="28"/>
        </w:rPr>
      </w:pPr>
      <w:r w:rsidRPr="4E3B670E">
        <w:rPr>
          <w:b/>
          <w:bCs/>
          <w:sz w:val="28"/>
          <w:szCs w:val="28"/>
        </w:rPr>
        <w:t>Phase 1 – INtime and Test inputs</w:t>
      </w:r>
    </w:p>
    <w:p w14:paraId="3B9DBBA8" w14:textId="243F9D8D" w:rsidR="4E3B670E" w:rsidRDefault="4E3B670E" w:rsidP="4E3B670E"/>
    <w:p w14:paraId="785BD33B" w14:textId="2DC314B4" w:rsidR="4ABA7B52" w:rsidRDefault="2B5A4AB5" w:rsidP="2DE16462">
      <w:pPr>
        <w:pStyle w:val="ListParagraph"/>
        <w:numPr>
          <w:ilvl w:val="0"/>
          <w:numId w:val="9"/>
        </w:numPr>
      </w:pPr>
      <w:r>
        <w:t>“INtime Product” is currently</w:t>
      </w:r>
      <w:r w:rsidR="61744A05">
        <w:t xml:space="preserve"> </w:t>
      </w:r>
      <w:r>
        <w:t xml:space="preserve">“INtime Edition” </w:t>
      </w:r>
    </w:p>
    <w:p w14:paraId="58572C51" w14:textId="5DB6397B" w:rsidR="606CC5FE" w:rsidRDefault="67F49C87" w:rsidP="2E3BD217">
      <w:pPr>
        <w:ind w:firstLine="720"/>
      </w:pPr>
      <w:r>
        <w:rPr>
          <w:noProof/>
        </w:rPr>
        <w:drawing>
          <wp:inline distT="0" distB="0" distL="0" distR="0" wp14:anchorId="7E6727A3" wp14:editId="26BFBF73">
            <wp:extent cx="4572000" cy="390525"/>
            <wp:effectExtent l="0" t="0" r="0" b="0"/>
            <wp:docPr id="1902639360" name="Picture 190263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90525"/>
                    </a:xfrm>
                    <a:prstGeom prst="rect">
                      <a:avLst/>
                    </a:prstGeom>
                  </pic:spPr>
                </pic:pic>
              </a:graphicData>
            </a:graphic>
          </wp:inline>
        </w:drawing>
      </w:r>
    </w:p>
    <w:p w14:paraId="6F78DEC7" w14:textId="2294B77D" w:rsidR="01ADE897" w:rsidRDefault="01ADE897" w:rsidP="5B1D01AD">
      <w:pPr>
        <w:ind w:firstLine="720"/>
      </w:pPr>
      <w:r>
        <w:t>This will be changed to</w:t>
      </w:r>
      <w:r w:rsidR="6F420CBA">
        <w:t>:</w:t>
      </w:r>
    </w:p>
    <w:p w14:paraId="34FA9441" w14:textId="1DFD08FD" w:rsidR="01ADE897" w:rsidRDefault="6993A651" w:rsidP="5B1D01AD">
      <w:pPr>
        <w:ind w:left="720" w:firstLine="720"/>
      </w:pPr>
      <w:r>
        <w:t>“INtime Product” (I</w:t>
      </w:r>
      <w:r w:rsidR="7B7BD0F7">
        <w:t>fW DK, IfW Runtime</w:t>
      </w:r>
      <w:r>
        <w:t xml:space="preserve">, eVM, </w:t>
      </w:r>
      <w:del w:id="3" w:author="Jesse Stone" w:date="2021-08-11T13:57:00Z">
        <w:r w:rsidR="01ADE897" w:rsidDel="6993A651">
          <w:delText>CMP1, CMP</w:delText>
        </w:r>
        <w:r w:rsidR="01ADE897" w:rsidDel="72505EE2">
          <w:delText>3</w:delText>
        </w:r>
        <w:commentRangeStart w:id="4"/>
        <w:commentRangeStart w:id="5"/>
        <w:r w:rsidR="01ADE897" w:rsidDel="0F58E9DD">
          <w:delText>,</w:delText>
        </w:r>
      </w:del>
      <w:commentRangeEnd w:id="4"/>
      <w:r w:rsidR="01ADE897">
        <w:rPr>
          <w:rStyle w:val="CommentReference"/>
        </w:rPr>
        <w:commentReference w:id="4"/>
      </w:r>
      <w:commentRangeEnd w:id="5"/>
      <w:r w:rsidR="01ADE897">
        <w:rPr>
          <w:rStyle w:val="CommentReference"/>
        </w:rPr>
        <w:commentReference w:id="5"/>
      </w:r>
      <w:del w:id="6" w:author="Jesse Stone" w:date="2021-08-11T13:57:00Z">
        <w:r w:rsidR="01ADE897" w:rsidDel="0F58E9DD">
          <w:delText xml:space="preserve"> </w:delText>
        </w:r>
      </w:del>
      <w:r w:rsidR="0F58E9DD">
        <w:t>dRTOS</w:t>
      </w:r>
      <w:r>
        <w:t>)</w:t>
      </w:r>
      <w:r w:rsidR="4D071A27">
        <w:t xml:space="preserve"> </w:t>
      </w:r>
    </w:p>
    <w:p w14:paraId="3F4691C2" w14:textId="23B601F9" w:rsidR="767CFC95" w:rsidRDefault="767CFC95" w:rsidP="2F620BC4">
      <w:pPr>
        <w:ind w:left="720" w:firstLine="720"/>
        <w:rPr>
          <w:strike/>
        </w:rPr>
      </w:pPr>
      <w:r w:rsidRPr="2F620BC4">
        <w:rPr>
          <w:strike/>
        </w:rPr>
        <w:t>“INtime Edition (DK, Runtime)</w:t>
      </w:r>
    </w:p>
    <w:p w14:paraId="0CD84EFC" w14:textId="494653CB" w:rsidR="01ADE897" w:rsidRDefault="6993A651" w:rsidP="5B1D01AD">
      <w:pPr>
        <w:ind w:left="720" w:firstLine="720"/>
      </w:pPr>
      <w:r>
        <w:t xml:space="preserve">“INtime Version” - </w:t>
      </w:r>
      <w:del w:id="7" w:author="Jesse Stone" w:date="2021-08-11T13:57:00Z">
        <w:r w:rsidR="01ADE897" w:rsidDel="38FBC36F">
          <w:delText>Same</w:delText>
        </w:r>
      </w:del>
      <w:ins w:id="8" w:author="Jesse Stone" w:date="2021-08-11T13:57:00Z">
        <w:r w:rsidR="4B5AA25C">
          <w:t>2.5, 6.4, 7, CMP1, CMP3</w:t>
        </w:r>
      </w:ins>
    </w:p>
    <w:p w14:paraId="0EC24E0A" w14:textId="25EBE247" w:rsidR="642B0CFA" w:rsidRDefault="642B0CFA" w:rsidP="4E3B670E">
      <w:pPr>
        <w:ind w:left="720"/>
        <w:rPr>
          <w:b/>
          <w:bCs/>
          <w:i/>
          <w:iCs/>
          <w:color w:val="000000" w:themeColor="text1"/>
        </w:rPr>
      </w:pPr>
      <w:r w:rsidRPr="4E3B670E">
        <w:rPr>
          <w:b/>
          <w:bCs/>
          <w:i/>
          <w:iCs/>
        </w:rPr>
        <w:t xml:space="preserve">effort: </w:t>
      </w:r>
      <w:r w:rsidR="4ABAF902" w:rsidRPr="4E3B670E">
        <w:rPr>
          <w:b/>
          <w:bCs/>
          <w:i/>
          <w:iCs/>
        </w:rPr>
        <w:t>1-</w:t>
      </w:r>
      <w:r w:rsidR="3F9AA46E" w:rsidRPr="4E3B670E">
        <w:rPr>
          <w:b/>
          <w:bCs/>
          <w:i/>
          <w:iCs/>
        </w:rPr>
        <w:t>3 days</w:t>
      </w:r>
      <w:r w:rsidR="1C21B410" w:rsidRPr="4E3B670E">
        <w:rPr>
          <w:b/>
          <w:bCs/>
          <w:i/>
          <w:iCs/>
        </w:rPr>
        <w:t>, phase: 1</w:t>
      </w:r>
      <w:r w:rsidR="5FE5A84A" w:rsidRPr="4E3B670E">
        <w:rPr>
          <w:b/>
          <w:bCs/>
          <w:i/>
          <w:iCs/>
        </w:rPr>
        <w:t>, Jesse</w:t>
      </w:r>
    </w:p>
    <w:p w14:paraId="41421C89" w14:textId="79A6651B" w:rsidR="124192D6" w:rsidRDefault="78482828" w:rsidP="4E3B670E">
      <w:pPr>
        <w:pStyle w:val="ListParagraph"/>
        <w:numPr>
          <w:ilvl w:val="0"/>
          <w:numId w:val="9"/>
        </w:numPr>
        <w:rPr>
          <w:ins w:id="9" w:author="Jesse Stone" w:date="2021-08-18T20:42:00Z"/>
          <w:b/>
          <w:i/>
        </w:rPr>
      </w:pPr>
      <w:ins w:id="10" w:author="Jesse Stone" w:date="2021-08-18T20:33:00Z">
        <w:r>
          <w:t xml:space="preserve">Test Configuration file - </w:t>
        </w:r>
      </w:ins>
      <w:r w:rsidR="124192D6">
        <w:t xml:space="preserve">Define </w:t>
      </w:r>
      <w:r w:rsidR="3F945245" w:rsidRPr="006150B3">
        <w:rPr>
          <w:rFonts w:eastAsiaTheme="minorEastAsia"/>
        </w:rPr>
        <w:t>core_intime_inputs.csv</w:t>
      </w:r>
      <w:r w:rsidR="3F945245" w:rsidRPr="4E3B670E">
        <w:rPr>
          <w:rFonts w:eastAsiaTheme="minorEastAsia"/>
        </w:rPr>
        <w:t xml:space="preserve"> </w:t>
      </w:r>
      <w:r w:rsidR="3F945245" w:rsidRPr="4E3B670E">
        <w:rPr>
          <w:b/>
          <w:bCs/>
          <w:i/>
          <w:iCs/>
        </w:rPr>
        <w:t>effort: .5 day, phase: 1, Team</w:t>
      </w:r>
    </w:p>
    <w:p w14:paraId="1D369340" w14:textId="197FB7E4" w:rsidR="10D02414" w:rsidRDefault="10D02414">
      <w:pPr>
        <w:pStyle w:val="ListParagraph"/>
        <w:numPr>
          <w:ilvl w:val="1"/>
          <w:numId w:val="9"/>
        </w:numPr>
        <w:rPr>
          <w:ins w:id="11" w:author="Jesse Stone" w:date="2021-08-18T20:42:00Z"/>
          <w:b/>
          <w:bCs/>
          <w:i/>
          <w:iCs/>
        </w:rPr>
        <w:pPrChange w:id="12" w:author="Jesse Stone" w:date="2021-08-18T20:42:00Z">
          <w:pPr>
            <w:pStyle w:val="ListParagraph"/>
            <w:numPr>
              <w:numId w:val="9"/>
            </w:numPr>
            <w:ind w:hanging="360"/>
          </w:pPr>
        </w:pPrChange>
      </w:pPr>
      <w:ins w:id="13" w:author="Jesse Stone" w:date="2021-08-18T20:42:00Z">
        <w:r w:rsidRPr="6180F319">
          <w:rPr>
            <w:b/>
            <w:bCs/>
            <w:i/>
            <w:iCs/>
          </w:rPr>
          <w:t>Load parameters – xm/noxm</w:t>
        </w:r>
      </w:ins>
    </w:p>
    <w:p w14:paraId="01481FB4" w14:textId="3DA26BB7" w:rsidR="10D02414" w:rsidRDefault="10D02414" w:rsidP="6180F319">
      <w:pPr>
        <w:pStyle w:val="ListParagraph"/>
        <w:numPr>
          <w:ilvl w:val="1"/>
          <w:numId w:val="9"/>
        </w:numPr>
        <w:rPr>
          <w:b/>
          <w:bCs/>
          <w:i/>
          <w:iCs/>
        </w:rPr>
      </w:pPr>
      <w:ins w:id="14" w:author="Jesse Stone" w:date="2021-08-18T20:42:00Z">
        <w:r w:rsidRPr="6180F319">
          <w:rPr>
            <w:b/>
            <w:bCs/>
            <w:i/>
            <w:iCs/>
          </w:rPr>
          <w:t>Test parameters</w:t>
        </w:r>
      </w:ins>
    </w:p>
    <w:p w14:paraId="1F04C1AC" w14:textId="1B9AD593" w:rsidR="2E3BD217" w:rsidRDefault="25E3CFD6" w:rsidP="2F620BC4">
      <w:pPr>
        <w:pStyle w:val="ListParagraph"/>
        <w:numPr>
          <w:ilvl w:val="0"/>
          <w:numId w:val="9"/>
        </w:numPr>
      </w:pPr>
      <w:r>
        <w:t xml:space="preserve">Update </w:t>
      </w:r>
      <w:del w:id="15" w:author="Jesse Stone" w:date="2021-08-18T21:14:00Z">
        <w:r w:rsidDel="25E3CFD6">
          <w:delText>INtimeAPI</w:delText>
        </w:r>
        <w:r w:rsidDel="02AA0720">
          <w:delText xml:space="preserve"> </w:delText>
        </w:r>
      </w:del>
      <w:r w:rsidR="02AA0720">
        <w:t>recipe</w:t>
      </w:r>
      <w:r>
        <w:t xml:space="preserve"> to accept</w:t>
      </w:r>
      <w:r w:rsidR="2412308E">
        <w:t>/pass</w:t>
      </w:r>
      <w:r>
        <w:t xml:space="preserve"> </w:t>
      </w:r>
      <w:r w:rsidR="32ABCBCE">
        <w:t xml:space="preserve">input </w:t>
      </w:r>
      <w:r w:rsidR="170E99E1">
        <w:t>parameters</w:t>
      </w:r>
    </w:p>
    <w:p w14:paraId="63C95A8E" w14:textId="228094F4" w:rsidR="2E3BD217" w:rsidRDefault="170E99E1" w:rsidP="7016CBC4">
      <w:pPr>
        <w:pStyle w:val="ListParagraph"/>
        <w:numPr>
          <w:ilvl w:val="1"/>
          <w:numId w:val="9"/>
        </w:numPr>
        <w:rPr>
          <w:rFonts w:eastAsiaTheme="minorEastAsia"/>
        </w:rPr>
      </w:pPr>
      <w:r w:rsidRPr="7016CBC4">
        <w:rPr>
          <w:rFonts w:eastAsiaTheme="minorEastAsia"/>
        </w:rPr>
        <w:t xml:space="preserve"> -preset1(only tests that apply to this configuration). </w:t>
      </w:r>
      <w:ins w:id="16" w:author="Jesse Stone" w:date="2021-08-18T21:14:00Z">
        <w:r w:rsidR="2FDDD6CC" w:rsidRPr="7016CBC4">
          <w:rPr>
            <w:rFonts w:eastAsiaTheme="minorEastAsia"/>
          </w:rPr>
          <w:t xml:space="preserve">  (May not be needed)</w:t>
        </w:r>
      </w:ins>
    </w:p>
    <w:p w14:paraId="2ADC6C95" w14:textId="0029BA73" w:rsidR="2E3BD217" w:rsidRDefault="43371872" w:rsidP="2F620BC4">
      <w:pPr>
        <w:pStyle w:val="ListParagraph"/>
        <w:numPr>
          <w:ilvl w:val="1"/>
          <w:numId w:val="9"/>
        </w:numPr>
        <w:rPr>
          <w:rFonts w:eastAsiaTheme="minorEastAsia"/>
        </w:rPr>
      </w:pPr>
      <w:r w:rsidRPr="4E3B670E">
        <w:rPr>
          <w:rFonts w:eastAsiaTheme="minorEastAsia"/>
        </w:rPr>
        <w:t>Single</w:t>
      </w:r>
      <w:r w:rsidR="6DA18074" w:rsidRPr="0674CD1D">
        <w:rPr>
          <w:rFonts w:eastAsiaTheme="minorEastAsia"/>
        </w:rPr>
        <w:t xml:space="preserve"> </w:t>
      </w:r>
      <w:ins w:id="17" w:author="Jesse Stone" w:date="2021-08-18T20:58:00Z">
        <w:r w:rsidR="064535FF" w:rsidRPr="0674CD1D">
          <w:rPr>
            <w:rFonts w:eastAsiaTheme="minorEastAsia"/>
          </w:rPr>
          <w:t>resource</w:t>
        </w:r>
        <w:r w:rsidR="6DA18074" w:rsidRPr="4E3B670E">
          <w:rPr>
            <w:rFonts w:eastAsiaTheme="minorEastAsia"/>
          </w:rPr>
          <w:t xml:space="preserve"> </w:t>
        </w:r>
      </w:ins>
      <w:del w:id="18" w:author="Jesse Stone" w:date="2021-08-18T20:58:00Z">
        <w:r w:rsidR="6DA18074" w:rsidRPr="4E3B670E">
          <w:rPr>
            <w:rFonts w:eastAsiaTheme="minorEastAsia"/>
          </w:rPr>
          <w:delText>“run_test</w:delText>
        </w:r>
        <w:r w:rsidR="5DF53D04" w:rsidRPr="4E3B670E">
          <w:rPr>
            <w:rFonts w:eastAsiaTheme="minorEastAsia"/>
          </w:rPr>
          <w:delText>_from_input</w:delText>
        </w:r>
        <w:r w:rsidR="6DA18074" w:rsidRPr="4E3B670E">
          <w:rPr>
            <w:rFonts w:eastAsiaTheme="minorEastAsia"/>
          </w:rPr>
          <w:delText>”</w:delText>
        </w:r>
      </w:del>
      <w:r w:rsidR="6DA18074" w:rsidRPr="4E3B670E">
        <w:rPr>
          <w:rFonts w:eastAsiaTheme="minorEastAsia"/>
        </w:rPr>
        <w:t xml:space="preserve"> instance </w:t>
      </w:r>
      <w:r w:rsidR="596C507A" w:rsidRPr="4E3B670E">
        <w:rPr>
          <w:rFonts w:eastAsiaTheme="minorEastAsia"/>
        </w:rPr>
        <w:t xml:space="preserve">reads </w:t>
      </w:r>
      <w:r w:rsidR="01E1DCFF" w:rsidRPr="4E3B670E">
        <w:rPr>
          <w:rFonts w:eastAsiaTheme="minorEastAsia"/>
        </w:rPr>
        <w:t>either specific (</w:t>
      </w:r>
      <w:r w:rsidR="596C507A" w:rsidRPr="4E3B670E">
        <w:rPr>
          <w:rFonts w:eastAsiaTheme="minorEastAsia"/>
        </w:rPr>
        <w:t>intimeapi</w:t>
      </w:r>
      <w:r w:rsidR="382C5307" w:rsidRPr="4E3B670E">
        <w:rPr>
          <w:rFonts w:eastAsiaTheme="minorEastAsia"/>
        </w:rPr>
        <w:t>.csv</w:t>
      </w:r>
      <w:r w:rsidR="79C644E3" w:rsidRPr="4E3B670E">
        <w:rPr>
          <w:rFonts w:eastAsiaTheme="minorEastAsia"/>
        </w:rPr>
        <w:t>) and/or generic CSV input (</w:t>
      </w:r>
      <w:r w:rsidR="51BF264C" w:rsidRPr="4E3B670E">
        <w:rPr>
          <w:rFonts w:eastAsiaTheme="minorEastAsia"/>
        </w:rPr>
        <w:t>core_intime</w:t>
      </w:r>
      <w:r w:rsidR="16B4FA88" w:rsidRPr="4E3B670E">
        <w:rPr>
          <w:rFonts w:eastAsiaTheme="minorEastAsia"/>
        </w:rPr>
        <w:t>_input</w:t>
      </w:r>
      <w:r w:rsidR="25DA636C" w:rsidRPr="4E3B670E">
        <w:rPr>
          <w:rFonts w:eastAsiaTheme="minorEastAsia"/>
        </w:rPr>
        <w:t>s.csv)</w:t>
      </w:r>
    </w:p>
    <w:p w14:paraId="4D122DBC" w14:textId="3D1CE04A" w:rsidR="3CE8B0BB" w:rsidRDefault="61E6D6E0" w:rsidP="3423461E">
      <w:pPr>
        <w:pStyle w:val="ListParagraph"/>
        <w:numPr>
          <w:ilvl w:val="1"/>
          <w:numId w:val="9"/>
        </w:numPr>
        <w:rPr>
          <w:del w:id="19" w:author="Jesse Stone" w:date="2021-08-18T20:59:00Z"/>
          <w:rFonts w:eastAsiaTheme="minorEastAsia"/>
        </w:rPr>
      </w:pPr>
      <w:ins w:id="20" w:author="Jesse Stone" w:date="2021-08-11T13:58:00Z">
        <w:r w:rsidRPr="67C04A02">
          <w:rPr>
            <w:rFonts w:eastAsiaTheme="minorEastAsia"/>
          </w:rPr>
          <w:t xml:space="preserve">The </w:t>
        </w:r>
      </w:ins>
      <w:del w:id="21" w:author="Jesse Stone" w:date="2021-08-11T13:58:00Z">
        <w:r w:rsidR="770760DB" w:rsidRPr="67C04A02" w:rsidDel="5E386846">
          <w:rPr>
            <w:rFonts w:eastAsiaTheme="minorEastAsia"/>
          </w:rPr>
          <w:delText>N</w:delText>
        </w:r>
      </w:del>
      <w:ins w:id="22" w:author="Jesse Stone" w:date="2021-08-11T13:58:00Z">
        <w:r w:rsidR="35B4C8D2" w:rsidRPr="67C04A02">
          <w:rPr>
            <w:rFonts w:eastAsiaTheme="minorEastAsia"/>
          </w:rPr>
          <w:t>n</w:t>
        </w:r>
      </w:ins>
      <w:r w:rsidR="5E386846" w:rsidRPr="67C04A02">
        <w:rPr>
          <w:rFonts w:eastAsiaTheme="minorEastAsia"/>
        </w:rPr>
        <w:t xml:space="preserve">umber of </w:t>
      </w:r>
      <w:ins w:id="23" w:author="Jesse Stone" w:date="2021-08-11T13:58:00Z">
        <w:r w:rsidR="2709D92D" w:rsidRPr="67C04A02">
          <w:rPr>
            <w:rFonts w:eastAsiaTheme="minorEastAsia"/>
          </w:rPr>
          <w:t xml:space="preserve">test </w:t>
        </w:r>
      </w:ins>
      <w:r w:rsidR="5E386846" w:rsidRPr="67C04A02">
        <w:rPr>
          <w:rFonts w:eastAsiaTheme="minorEastAsia"/>
        </w:rPr>
        <w:t>results</w:t>
      </w:r>
      <w:ins w:id="24" w:author="Jesse Stone" w:date="2021-08-11T13:58:00Z">
        <w:r w:rsidR="6C5C921D" w:rsidRPr="67C04A02">
          <w:rPr>
            <w:rFonts w:eastAsiaTheme="minorEastAsia"/>
          </w:rPr>
          <w:t xml:space="preserve"> in</w:t>
        </w:r>
      </w:ins>
      <w:ins w:id="25" w:author="Jesse Stone" w:date="2021-08-11T13:59:00Z">
        <w:r w:rsidR="6C5C921D" w:rsidRPr="67C04A02">
          <w:rPr>
            <w:rFonts w:eastAsiaTheme="minorEastAsia"/>
          </w:rPr>
          <w:t xml:space="preserve"> TestRail and the results page will</w:t>
        </w:r>
      </w:ins>
      <w:r w:rsidR="5E386846" w:rsidRPr="67C04A02">
        <w:rPr>
          <w:rFonts w:eastAsiaTheme="minorEastAsia"/>
        </w:rPr>
        <w:t xml:space="preserve"> matches</w:t>
      </w:r>
      <w:commentRangeStart w:id="26"/>
      <w:commentRangeStart w:id="27"/>
      <w:r w:rsidR="5E386846" w:rsidRPr="67C04A02">
        <w:rPr>
          <w:rFonts w:eastAsiaTheme="minorEastAsia"/>
        </w:rPr>
        <w:t xml:space="preserve"> piperta execution </w:t>
      </w:r>
      <w:commentRangeEnd w:id="26"/>
      <w:r w:rsidR="770760DB">
        <w:rPr>
          <w:rStyle w:val="CommentReference"/>
        </w:rPr>
        <w:commentReference w:id="26"/>
      </w:r>
      <w:commentRangeEnd w:id="27"/>
      <w:r w:rsidR="770760DB">
        <w:rPr>
          <w:rStyle w:val="CommentReference"/>
        </w:rPr>
        <w:commentReference w:id="27"/>
      </w:r>
      <w:r w:rsidR="5E386846" w:rsidRPr="67C04A02">
        <w:rPr>
          <w:rFonts w:eastAsiaTheme="minorEastAsia"/>
        </w:rPr>
        <w:t>options + test configuration</w:t>
      </w:r>
      <w:ins w:id="28" w:author="Christopher Main" w:date="2021-08-18T14:01:00Z">
        <w:r w:rsidR="00900FB8">
          <w:rPr>
            <w:rFonts w:eastAsiaTheme="minorEastAsia"/>
          </w:rPr>
          <w:t xml:space="preserve"> </w:t>
        </w:r>
      </w:ins>
    </w:p>
    <w:p w14:paraId="0F890C1D" w14:textId="2E8AE9EA" w:rsidR="2E3BD217" w:rsidRDefault="05407AF5" w:rsidP="4E3B670E">
      <w:pPr>
        <w:ind w:firstLine="720"/>
        <w:rPr>
          <w:b/>
          <w:bCs/>
          <w:i/>
          <w:iCs/>
        </w:rPr>
      </w:pPr>
      <w:r w:rsidRPr="4E3B670E">
        <w:rPr>
          <w:b/>
          <w:bCs/>
          <w:i/>
          <w:iCs/>
        </w:rPr>
        <w:t xml:space="preserve">effort: </w:t>
      </w:r>
      <w:r w:rsidR="7E342670" w:rsidRPr="4E3B670E">
        <w:rPr>
          <w:b/>
          <w:bCs/>
          <w:i/>
          <w:iCs/>
        </w:rPr>
        <w:t>2</w:t>
      </w:r>
      <w:r w:rsidRPr="4E3B670E">
        <w:rPr>
          <w:b/>
          <w:bCs/>
          <w:i/>
          <w:iCs/>
        </w:rPr>
        <w:t xml:space="preserve"> day</w:t>
      </w:r>
      <w:r w:rsidR="7F750832" w:rsidRPr="4E3B670E">
        <w:rPr>
          <w:b/>
          <w:bCs/>
          <w:i/>
          <w:iCs/>
        </w:rPr>
        <w:t>s</w:t>
      </w:r>
      <w:r w:rsidRPr="4E3B670E">
        <w:rPr>
          <w:b/>
          <w:bCs/>
          <w:i/>
          <w:iCs/>
        </w:rPr>
        <w:t>, phase: 1</w:t>
      </w:r>
      <w:r w:rsidR="66A38B70" w:rsidRPr="4E3B670E">
        <w:rPr>
          <w:b/>
          <w:bCs/>
          <w:i/>
          <w:iCs/>
        </w:rPr>
        <w:t>, Jesse</w:t>
      </w:r>
    </w:p>
    <w:p w14:paraId="62402947" w14:textId="4FD82FE4" w:rsidR="40B51757" w:rsidRDefault="40B51757" w:rsidP="67C04A02">
      <w:pPr>
        <w:pStyle w:val="ListParagraph"/>
        <w:numPr>
          <w:ilvl w:val="0"/>
          <w:numId w:val="1"/>
        </w:numPr>
      </w:pPr>
      <w:r>
        <w:t>Define “preset configs”</w:t>
      </w:r>
    </w:p>
    <w:p w14:paraId="2DCABE66" w14:textId="73A9D488" w:rsidR="408C8D0A" w:rsidRDefault="408C8D0A" w:rsidP="4E3B670E">
      <w:pPr>
        <w:pStyle w:val="ListParagraph"/>
        <w:numPr>
          <w:ilvl w:val="1"/>
          <w:numId w:val="1"/>
        </w:numPr>
      </w:pPr>
      <w:r w:rsidRPr="4E3B670E">
        <w:t>default – single node, default memory</w:t>
      </w:r>
    </w:p>
    <w:p w14:paraId="2B4CC2B7" w14:textId="034C4EBF" w:rsidR="612BE157" w:rsidRDefault="612BE157" w:rsidP="4E3B670E">
      <w:pPr>
        <w:pStyle w:val="ListParagraph"/>
        <w:numPr>
          <w:ilvl w:val="1"/>
          <w:numId w:val="1"/>
        </w:numPr>
      </w:pPr>
      <w:r w:rsidRPr="4E3B670E">
        <w:t>Preset1 – two nodes, 256mb memory</w:t>
      </w:r>
    </w:p>
    <w:p w14:paraId="7BC2771E" w14:textId="1C3E7472" w:rsidR="47D97C32" w:rsidRDefault="47D97C32" w:rsidP="67C04A02">
      <w:pPr>
        <w:pStyle w:val="ListParagraph"/>
        <w:numPr>
          <w:ilvl w:val="1"/>
          <w:numId w:val="1"/>
        </w:numPr>
        <w:rPr>
          <w:ins w:id="29" w:author="Jesse Stone" w:date="2021-08-11T13:58:00Z"/>
        </w:rPr>
      </w:pPr>
      <w:r>
        <w:t>Preset2 – two nodes</w:t>
      </w:r>
      <w:commentRangeStart w:id="30"/>
      <w:commentRangeStart w:id="31"/>
      <w:r>
        <w:t>, 256mb memory, Above 4gb</w:t>
      </w:r>
      <w:commentRangeEnd w:id="30"/>
      <w:r>
        <w:rPr>
          <w:rStyle w:val="CommentReference"/>
        </w:rPr>
        <w:commentReference w:id="30"/>
      </w:r>
      <w:commentRangeEnd w:id="31"/>
      <w:r>
        <w:rPr>
          <w:rStyle w:val="CommentReference"/>
        </w:rPr>
        <w:commentReference w:id="31"/>
      </w:r>
    </w:p>
    <w:p w14:paraId="43BB9FF4" w14:textId="0EF23A19" w:rsidR="6DA2113D" w:rsidRDefault="6DA2113D" w:rsidP="67C04A02">
      <w:pPr>
        <w:pStyle w:val="ListParagraph"/>
        <w:numPr>
          <w:ilvl w:val="1"/>
          <w:numId w:val="1"/>
        </w:numPr>
      </w:pPr>
      <w:ins w:id="32" w:author="Jesse Stone" w:date="2021-08-11T13:58:00Z">
        <w:r>
          <w:t xml:space="preserve">Preset3 – two nodes, 256mb memory, Above 4gb, </w:t>
        </w:r>
      </w:ins>
      <w:ins w:id="33" w:author="Jesse Stone" w:date="2021-08-11T13:57:00Z">
        <w:r>
          <w:t>different core allocation</w:t>
        </w:r>
      </w:ins>
    </w:p>
    <w:p w14:paraId="53AC318A" w14:textId="55AA13A3" w:rsidR="612BE157" w:rsidRDefault="612BE157" w:rsidP="4E3B670E">
      <w:pPr>
        <w:ind w:left="720"/>
        <w:rPr>
          <w:b/>
          <w:bCs/>
          <w:i/>
          <w:iCs/>
        </w:rPr>
      </w:pPr>
      <w:r w:rsidRPr="4E3B670E">
        <w:rPr>
          <w:b/>
          <w:bCs/>
          <w:i/>
          <w:iCs/>
        </w:rPr>
        <w:t>effort: .5 day, phase: 1</w:t>
      </w:r>
      <w:r w:rsidR="4DBA4962" w:rsidRPr="4E3B670E">
        <w:rPr>
          <w:b/>
          <w:bCs/>
          <w:i/>
          <w:iCs/>
        </w:rPr>
        <w:t>, Team</w:t>
      </w:r>
    </w:p>
    <w:p w14:paraId="283D8C9B" w14:textId="392CEBE5" w:rsidR="408C8D0A" w:rsidRDefault="408C8D0A" w:rsidP="4E3B670E">
      <w:pPr>
        <w:pStyle w:val="ListParagraph"/>
        <w:numPr>
          <w:ilvl w:val="0"/>
          <w:numId w:val="1"/>
        </w:numPr>
        <w:rPr>
          <w:b/>
          <w:bCs/>
          <w:i/>
          <w:iCs/>
        </w:rPr>
      </w:pPr>
      <w:r w:rsidRPr="4E3B670E">
        <w:t xml:space="preserve">Update result json to include “preset config” setting.  </w:t>
      </w:r>
      <w:r w:rsidRPr="4E3B670E">
        <w:rPr>
          <w:b/>
          <w:bCs/>
          <w:i/>
          <w:iCs/>
        </w:rPr>
        <w:t>effort: .5 day, phase: 1</w:t>
      </w:r>
    </w:p>
    <w:p w14:paraId="758E3769" w14:textId="05287DEC" w:rsidR="37040EC1" w:rsidRDefault="37040EC1" w:rsidP="4E3B670E">
      <w:pPr>
        <w:pStyle w:val="ListParagraph"/>
        <w:numPr>
          <w:ilvl w:val="0"/>
          <w:numId w:val="1"/>
        </w:numPr>
        <w:rPr>
          <w:b/>
          <w:bCs/>
          <w:i/>
          <w:iCs/>
        </w:rPr>
      </w:pPr>
      <w:r>
        <w:t>“Predefined configuration settings” drop-down on web config page and ability to set via input config.  Update installation recipe to configure environment to perform preset configurations (</w:t>
      </w:r>
      <w:r w:rsidRPr="4E3B670E">
        <w:rPr>
          <w:i/>
          <w:iCs/>
        </w:rPr>
        <w:t xml:space="preserve">issue adding node: 13374 - </w:t>
      </w:r>
      <w:r>
        <w:t xml:space="preserve">Create node failure) options </w:t>
      </w:r>
      <w:r w:rsidRPr="4E3B670E">
        <w:rPr>
          <w:b/>
          <w:bCs/>
          <w:i/>
          <w:iCs/>
        </w:rPr>
        <w:t>effort: Unknown (underlying infrastructure not in place for all items specified (core allocation, hw interfaces to nodes)), phase: 1, Jesse</w:t>
      </w:r>
    </w:p>
    <w:p w14:paraId="1253C5EB" w14:textId="43148A1F" w:rsidR="4E3B670E" w:rsidRDefault="4E3B670E" w:rsidP="4E3B670E">
      <w:pPr>
        <w:rPr>
          <w:b/>
          <w:bCs/>
          <w:i/>
          <w:iCs/>
        </w:rPr>
      </w:pPr>
    </w:p>
    <w:p w14:paraId="7ED7B13D" w14:textId="2EDC03F4" w:rsidR="07CA0C1B" w:rsidRDefault="07CA0C1B" w:rsidP="4E3B670E">
      <w:pPr>
        <w:rPr>
          <w:b/>
          <w:bCs/>
          <w:sz w:val="28"/>
          <w:szCs w:val="28"/>
        </w:rPr>
      </w:pPr>
      <w:r w:rsidRPr="4E3B670E">
        <w:rPr>
          <w:b/>
          <w:bCs/>
          <w:sz w:val="28"/>
          <w:szCs w:val="28"/>
        </w:rPr>
        <w:t>Phase 2 – machine inputs</w:t>
      </w:r>
    </w:p>
    <w:p w14:paraId="3B08ABCD" w14:textId="50F51347" w:rsidR="4E3B670E" w:rsidRDefault="4E3B670E" w:rsidP="4E3B670E"/>
    <w:p w14:paraId="10D482CE" w14:textId="4189906E" w:rsidR="2F620BC4" w:rsidRDefault="28CF353A" w:rsidP="4E3B670E">
      <w:pPr>
        <w:pStyle w:val="ListParagraph"/>
        <w:numPr>
          <w:ilvl w:val="0"/>
          <w:numId w:val="9"/>
        </w:numPr>
        <w:spacing w:after="0"/>
        <w:rPr>
          <w:b/>
          <w:bCs/>
          <w:i/>
          <w:iCs/>
        </w:rPr>
      </w:pPr>
      <w:r>
        <w:t xml:space="preserve">A recipe to determine whether the machine is controlled by config process or via web config page.  “Fellowship” “One Script to Rule Them All” “Input Config.”  If this recipe is selected, no others can be and the form options on the web config page will not be used (Product, version).  This recipe will be responsible for reading a machine input and determining which recipes to run.  </w:t>
      </w:r>
      <w:r w:rsidRPr="4E3B670E">
        <w:rPr>
          <w:b/>
          <w:bCs/>
          <w:i/>
          <w:iCs/>
        </w:rPr>
        <w:t>effort: 1 week, phase: 2</w:t>
      </w:r>
      <w:r w:rsidR="50BE7D47" w:rsidRPr="4E3B670E">
        <w:rPr>
          <w:b/>
          <w:bCs/>
          <w:i/>
          <w:iCs/>
        </w:rPr>
        <w:t>, Jesse</w:t>
      </w:r>
    </w:p>
    <w:p w14:paraId="229A5341" w14:textId="19F773C9" w:rsidR="2F620BC4" w:rsidRDefault="28CF353A" w:rsidP="2DE16462">
      <w:pPr>
        <w:pStyle w:val="ListParagraph"/>
        <w:numPr>
          <w:ilvl w:val="0"/>
          <w:numId w:val="9"/>
        </w:numPr>
        <w:spacing w:after="0"/>
      </w:pPr>
      <w:r>
        <w:t>Update tests to be executable from a commanding recipe (move recipes -&gt; resources)</w:t>
      </w:r>
    </w:p>
    <w:p w14:paraId="0FFB514F" w14:textId="3250BF9B" w:rsidR="2F620BC4" w:rsidRDefault="28CF353A" w:rsidP="2DE16462">
      <w:pPr>
        <w:pStyle w:val="ListParagraph"/>
        <w:numPr>
          <w:ilvl w:val="1"/>
          <w:numId w:val="9"/>
        </w:numPr>
        <w:spacing w:after="0"/>
      </w:pPr>
      <w:r>
        <w:t>Clibrary</w:t>
      </w:r>
    </w:p>
    <w:p w14:paraId="1E3A3CDC" w14:textId="2DF68EEE" w:rsidR="2F620BC4" w:rsidRDefault="28CF353A" w:rsidP="2DE16462">
      <w:pPr>
        <w:pStyle w:val="ListParagraph"/>
        <w:numPr>
          <w:ilvl w:val="1"/>
          <w:numId w:val="9"/>
        </w:numPr>
        <w:spacing w:after="0"/>
      </w:pPr>
      <w:r>
        <w:t>INtimeAPI</w:t>
      </w:r>
    </w:p>
    <w:p w14:paraId="2CAE25A1" w14:textId="6056EF7C" w:rsidR="2F620BC4" w:rsidRDefault="28CF353A" w:rsidP="2DE16462">
      <w:pPr>
        <w:pStyle w:val="ListParagraph"/>
        <w:numPr>
          <w:ilvl w:val="1"/>
          <w:numId w:val="9"/>
        </w:numPr>
        <w:spacing w:after="0"/>
      </w:pPr>
      <w:r>
        <w:t>FIleAPI</w:t>
      </w:r>
    </w:p>
    <w:p w14:paraId="365F3B4A" w14:textId="71CBC4E8" w:rsidR="2F620BC4" w:rsidRDefault="28CF353A" w:rsidP="2DE16462">
      <w:pPr>
        <w:pStyle w:val="ListParagraph"/>
        <w:numPr>
          <w:ilvl w:val="1"/>
          <w:numId w:val="9"/>
        </w:numPr>
        <w:spacing w:after="0"/>
      </w:pPr>
      <w:r>
        <w:t>Gobs</w:t>
      </w:r>
    </w:p>
    <w:p w14:paraId="3427EAD0" w14:textId="1A23BB37" w:rsidR="2F620BC4" w:rsidRDefault="28CF353A" w:rsidP="2DE16462">
      <w:pPr>
        <w:pStyle w:val="ListParagraph"/>
        <w:numPr>
          <w:ilvl w:val="1"/>
          <w:numId w:val="9"/>
        </w:numPr>
        <w:spacing w:after="0"/>
      </w:pPr>
      <w:r>
        <w:t>Queue</w:t>
      </w:r>
    </w:p>
    <w:p w14:paraId="20B85926" w14:textId="001858E8" w:rsidR="2F620BC4" w:rsidRDefault="28CF353A" w:rsidP="2DE16462">
      <w:pPr>
        <w:pStyle w:val="ListParagraph"/>
        <w:numPr>
          <w:ilvl w:val="1"/>
          <w:numId w:val="9"/>
        </w:numPr>
        <w:spacing w:after="0"/>
      </w:pPr>
      <w:r>
        <w:t>Time</w:t>
      </w:r>
    </w:p>
    <w:p w14:paraId="395DA746" w14:textId="1730F368" w:rsidR="2F620BC4" w:rsidRDefault="28CF353A" w:rsidP="4E3B670E">
      <w:pPr>
        <w:spacing w:after="0"/>
        <w:ind w:left="720"/>
        <w:rPr>
          <w:b/>
          <w:bCs/>
          <w:i/>
          <w:iCs/>
        </w:rPr>
      </w:pPr>
      <w:r w:rsidRPr="4E3B670E">
        <w:rPr>
          <w:b/>
          <w:bCs/>
          <w:i/>
          <w:iCs/>
        </w:rPr>
        <w:t>effort: 1 day, phase: 2</w:t>
      </w:r>
      <w:r w:rsidR="4816F413" w:rsidRPr="4E3B670E">
        <w:rPr>
          <w:b/>
          <w:bCs/>
          <w:i/>
          <w:iCs/>
        </w:rPr>
        <w:t>, Jesse</w:t>
      </w:r>
    </w:p>
    <w:p w14:paraId="204A9915" w14:textId="52B18DEC" w:rsidR="4E3B670E" w:rsidRDefault="4E3B670E" w:rsidP="4E3B670E">
      <w:pPr>
        <w:spacing w:after="0"/>
        <w:ind w:left="720"/>
        <w:rPr>
          <w:b/>
          <w:bCs/>
          <w:i/>
          <w:iCs/>
        </w:rPr>
      </w:pPr>
    </w:p>
    <w:p w14:paraId="111C8CC9" w14:textId="159229CD" w:rsidR="4E3B670E" w:rsidRDefault="4E3B670E" w:rsidP="4E3B670E">
      <w:pPr>
        <w:spacing w:after="0"/>
        <w:ind w:left="720"/>
        <w:rPr>
          <w:b/>
          <w:bCs/>
          <w:i/>
          <w:iCs/>
        </w:rPr>
      </w:pPr>
    </w:p>
    <w:p w14:paraId="7E554601" w14:textId="68AED75E" w:rsidR="1CB2D0FE" w:rsidRDefault="2773D562" w:rsidP="4E3B670E">
      <w:pPr>
        <w:rPr>
          <w:b/>
          <w:bCs/>
          <w:sz w:val="28"/>
          <w:szCs w:val="28"/>
        </w:rPr>
      </w:pPr>
      <w:r w:rsidRPr="67C04A02">
        <w:rPr>
          <w:b/>
          <w:bCs/>
          <w:sz w:val="28"/>
          <w:szCs w:val="28"/>
        </w:rPr>
        <w:t xml:space="preserve">Phase </w:t>
      </w:r>
      <w:del w:id="34" w:author="Jesse Stone" w:date="2021-08-12T15:25:00Z">
        <w:r w:rsidR="1CB2D0FE" w:rsidRPr="67C04A02" w:rsidDel="2773D562">
          <w:rPr>
            <w:b/>
            <w:bCs/>
            <w:sz w:val="28"/>
            <w:szCs w:val="28"/>
          </w:rPr>
          <w:delText>3</w:delText>
        </w:r>
      </w:del>
      <w:ins w:id="35" w:author="Jesse Stone" w:date="2021-08-12T15:25:00Z">
        <w:r w:rsidR="240D7D63" w:rsidRPr="67C04A02">
          <w:rPr>
            <w:b/>
            <w:bCs/>
            <w:sz w:val="28"/>
            <w:szCs w:val="28"/>
          </w:rPr>
          <w:t>Future</w:t>
        </w:r>
      </w:ins>
      <w:r w:rsidRPr="67C04A02">
        <w:rPr>
          <w:b/>
          <w:bCs/>
          <w:sz w:val="28"/>
          <w:szCs w:val="28"/>
        </w:rPr>
        <w:t xml:space="preserve"> – OS/HW inputs</w:t>
      </w:r>
    </w:p>
    <w:p w14:paraId="14718436" w14:textId="5911DA4F" w:rsidR="4E3B670E" w:rsidRDefault="4E3B670E" w:rsidP="4E3B670E"/>
    <w:p w14:paraId="5DEAA145" w14:textId="6A6C8B02" w:rsidR="525565A9" w:rsidRDefault="3C4A0ABB" w:rsidP="5B1D01AD">
      <w:pPr>
        <w:pStyle w:val="ListParagraph"/>
        <w:numPr>
          <w:ilvl w:val="0"/>
          <w:numId w:val="8"/>
        </w:numPr>
      </w:pPr>
      <w:r>
        <w:t xml:space="preserve">The hardware and OS </w:t>
      </w:r>
      <w:ins w:id="36" w:author="Jesse Stone" w:date="2021-08-18T19:49:00Z">
        <w:r w:rsidR="490D230C">
          <w:t xml:space="preserve">are </w:t>
        </w:r>
      </w:ins>
      <w:r>
        <w:t xml:space="preserve">also specified as inputs and chosen </w:t>
      </w:r>
      <w:del w:id="37" w:author="Jesse Stone" w:date="2021-08-18T19:49:00Z">
        <w:r w:rsidR="03AAE2AA" w:rsidDel="3C4A0ABB">
          <w:delText>among</w:delText>
        </w:r>
      </w:del>
      <w:ins w:id="38" w:author="Jesse Stone" w:date="2021-08-18T19:49:00Z">
        <w:r w:rsidR="68FEB548">
          <w:t>from</w:t>
        </w:r>
      </w:ins>
      <w:r>
        <w:t xml:space="preserve"> a pool of resources. </w:t>
      </w:r>
      <w:r w:rsidR="4A3FB914">
        <w:t>Items 1,2 will stay the same for now</w:t>
      </w:r>
      <w:r w:rsidR="0176947C">
        <w:t xml:space="preserve"> (a pers</w:t>
      </w:r>
      <w:r w:rsidR="266F7C21">
        <w:t xml:space="preserve">on picks </w:t>
      </w:r>
      <w:r w:rsidR="47715EEC">
        <w:t xml:space="preserve">a </w:t>
      </w:r>
      <w:r w:rsidR="7436E9DD">
        <w:t>machine)</w:t>
      </w:r>
      <w:r w:rsidR="4A3FB914">
        <w:t xml:space="preserve">.  I propose a rotation of lab machines used each week and a plan for marking </w:t>
      </w:r>
      <w:r w:rsidR="1617CF54">
        <w:t>what has</w:t>
      </w:r>
      <w:r w:rsidR="4A3FB914">
        <w:t xml:space="preserve"> been tested</w:t>
      </w:r>
      <w:r w:rsidR="0E507EDC">
        <w:t xml:space="preserve"> and </w:t>
      </w:r>
      <w:r w:rsidR="4A3FB914">
        <w:t xml:space="preserve">when.  </w:t>
      </w:r>
      <w:r w:rsidR="31B52C15">
        <w:t xml:space="preserve"> </w:t>
      </w:r>
      <w:r w:rsidR="73EB180C" w:rsidRPr="63067D7F">
        <w:rPr>
          <w:b/>
          <w:bCs/>
          <w:i/>
          <w:iCs/>
        </w:rPr>
        <w:t xml:space="preserve">effort: </w:t>
      </w:r>
      <w:r w:rsidR="69305E23" w:rsidRPr="63067D7F">
        <w:rPr>
          <w:b/>
          <w:bCs/>
          <w:i/>
          <w:iCs/>
        </w:rPr>
        <w:t>??</w:t>
      </w:r>
      <w:r w:rsidR="73EB180C" w:rsidRPr="63067D7F">
        <w:rPr>
          <w:b/>
          <w:bCs/>
          <w:i/>
          <w:iCs/>
        </w:rPr>
        <w:t xml:space="preserve">, phase: </w:t>
      </w:r>
      <w:del w:id="39" w:author="Jesse Stone" w:date="2021-08-12T15:25:00Z">
        <w:r w:rsidR="03AAE2AA" w:rsidRPr="63067D7F" w:rsidDel="03AAE2AA">
          <w:rPr>
            <w:b/>
            <w:bCs/>
            <w:i/>
            <w:iCs/>
          </w:rPr>
          <w:delText>next</w:delText>
        </w:r>
      </w:del>
      <w:ins w:id="40" w:author="Jesse Stone" w:date="2021-08-12T15:25:00Z">
        <w:r w:rsidR="62E540B4" w:rsidRPr="63067D7F">
          <w:rPr>
            <w:b/>
            <w:bCs/>
            <w:i/>
            <w:iCs/>
          </w:rPr>
          <w:t>future</w:t>
        </w:r>
      </w:ins>
    </w:p>
    <w:p w14:paraId="133C88F7" w14:textId="7E28B223" w:rsidR="66BD74A4" w:rsidRDefault="3D723616" w:rsidP="67C04A02">
      <w:pPr>
        <w:pStyle w:val="ListParagraph"/>
        <w:numPr>
          <w:ilvl w:val="0"/>
          <w:numId w:val="8"/>
        </w:numPr>
        <w:rPr>
          <w:b/>
          <w:bCs/>
          <w:i/>
          <w:iCs/>
        </w:rPr>
      </w:pPr>
      <w:r>
        <w:t>Tests not otherwise noted above</w:t>
      </w:r>
      <w:r w:rsidR="667EBCC7">
        <w:t xml:space="preserve"> changed to </w:t>
      </w:r>
      <w:r w:rsidR="51C137F1">
        <w:t xml:space="preserve">be driven by </w:t>
      </w:r>
      <w:r w:rsidR="43D944F2">
        <w:t>alternate</w:t>
      </w:r>
      <w:r w:rsidR="667EBCC7">
        <w:t xml:space="preserve"> inputs</w:t>
      </w:r>
      <w:r w:rsidR="56F597A3">
        <w:t xml:space="preserve"> </w:t>
      </w:r>
      <w:r w:rsidR="56F597A3" w:rsidRPr="67C04A02">
        <w:rPr>
          <w:b/>
          <w:bCs/>
          <w:i/>
          <w:iCs/>
        </w:rPr>
        <w:t xml:space="preserve">effort: </w:t>
      </w:r>
      <w:r w:rsidR="3D4C7145" w:rsidRPr="67C04A02">
        <w:rPr>
          <w:b/>
          <w:bCs/>
          <w:i/>
          <w:iCs/>
        </w:rPr>
        <w:t>??</w:t>
      </w:r>
      <w:r w:rsidR="56F597A3" w:rsidRPr="67C04A02">
        <w:rPr>
          <w:b/>
          <w:bCs/>
          <w:i/>
          <w:iCs/>
        </w:rPr>
        <w:t xml:space="preserve">, phase: </w:t>
      </w:r>
      <w:del w:id="41" w:author="Jesse Stone" w:date="2021-08-12T15:25:00Z">
        <w:r w:rsidR="66BD74A4" w:rsidRPr="67C04A02" w:rsidDel="56F597A3">
          <w:rPr>
            <w:b/>
            <w:bCs/>
            <w:i/>
            <w:iCs/>
          </w:rPr>
          <w:delText>next</w:delText>
        </w:r>
      </w:del>
      <w:ins w:id="42" w:author="Jesse Stone" w:date="2021-08-12T15:25:00Z">
        <w:r w:rsidR="40DCF619" w:rsidRPr="67C04A02">
          <w:rPr>
            <w:b/>
            <w:bCs/>
            <w:i/>
            <w:iCs/>
          </w:rPr>
          <w:t>future</w:t>
        </w:r>
      </w:ins>
    </w:p>
    <w:p w14:paraId="361F8969" w14:textId="29A1C08A" w:rsidR="43709E2D" w:rsidRDefault="43709E2D" w:rsidP="2F620BC4">
      <w:pPr>
        <w:pStyle w:val="ListParagraph"/>
        <w:numPr>
          <w:ilvl w:val="0"/>
          <w:numId w:val="8"/>
        </w:numPr>
      </w:pPr>
      <w:r>
        <w:t>Improvements to the web config page</w:t>
      </w:r>
    </w:p>
    <w:p w14:paraId="23A5F186" w14:textId="65CB6DF8" w:rsidR="7B19A38D" w:rsidRDefault="7B19A38D" w:rsidP="2F620BC4">
      <w:pPr>
        <w:pStyle w:val="ListParagraph"/>
        <w:numPr>
          <w:ilvl w:val="1"/>
          <w:numId w:val="8"/>
        </w:numPr>
      </w:pPr>
      <w:r>
        <w:t xml:space="preserve">“INtime Version” </w:t>
      </w:r>
      <w:r w:rsidR="6D517BDB">
        <w:t xml:space="preserve">and other form fields </w:t>
      </w:r>
      <w:r>
        <w:t xml:space="preserve">updated based on </w:t>
      </w:r>
      <w:r w:rsidR="3FB80397">
        <w:t xml:space="preserve">fields </w:t>
      </w:r>
      <w:r>
        <w:t xml:space="preserve">chosen.  </w:t>
      </w:r>
      <w:r w:rsidR="17848954">
        <w:t>e.g.,</w:t>
      </w:r>
      <w:r>
        <w:t xml:space="preserve"> eVM gets 2.5</w:t>
      </w:r>
      <w:r w:rsidR="4A5EA39A">
        <w:t xml:space="preserve"> version only</w:t>
      </w:r>
    </w:p>
    <w:p w14:paraId="4BC5D27E" w14:textId="607C4E3C" w:rsidR="77620B17" w:rsidRDefault="77620B17" w:rsidP="2F620BC4">
      <w:pPr>
        <w:pStyle w:val="ListParagraph"/>
        <w:numPr>
          <w:ilvl w:val="1"/>
          <w:numId w:val="8"/>
        </w:numPr>
      </w:pPr>
      <w:r>
        <w:t>Gray out form fields that do not apply if “input config” selected</w:t>
      </w:r>
    </w:p>
    <w:p w14:paraId="09A32A35" w14:textId="732F7389" w:rsidR="46B08883" w:rsidRDefault="46B08883" w:rsidP="4E3B670E">
      <w:pPr>
        <w:pStyle w:val="ListParagraph"/>
        <w:numPr>
          <w:ilvl w:val="1"/>
          <w:numId w:val="8"/>
        </w:numPr>
      </w:pPr>
      <w:r>
        <w:t>Prompt to disable fog tasks if update node is clicked and user was changed</w:t>
      </w:r>
    </w:p>
    <w:p w14:paraId="30C3E353" w14:textId="228CE7FF" w:rsidR="46B08883" w:rsidRDefault="29C782CF" w:rsidP="4E3B670E">
      <w:pPr>
        <w:ind w:left="720"/>
      </w:pPr>
      <w:r w:rsidRPr="67C04A02">
        <w:rPr>
          <w:b/>
          <w:bCs/>
          <w:i/>
          <w:iCs/>
        </w:rPr>
        <w:t xml:space="preserve">effort: ??, phase: </w:t>
      </w:r>
      <w:del w:id="43" w:author="Jesse Stone" w:date="2021-08-12T15:25:00Z">
        <w:r w:rsidR="46B08883" w:rsidRPr="67C04A02" w:rsidDel="29C782CF">
          <w:rPr>
            <w:b/>
            <w:bCs/>
            <w:i/>
            <w:iCs/>
          </w:rPr>
          <w:delText>next</w:delText>
        </w:r>
      </w:del>
      <w:ins w:id="44" w:author="Jesse Stone" w:date="2021-08-12T15:25:00Z">
        <w:r w:rsidR="4CF23CB4" w:rsidRPr="67C04A02">
          <w:rPr>
            <w:b/>
            <w:bCs/>
            <w:i/>
            <w:iCs/>
          </w:rPr>
          <w:t>future</w:t>
        </w:r>
      </w:ins>
    </w:p>
    <w:p w14:paraId="650D1096" w14:textId="5C8F8A57" w:rsidR="4E3B670E" w:rsidRDefault="4E3B670E" w:rsidP="4E3B670E">
      <w:pPr>
        <w:pStyle w:val="ListParagraph"/>
      </w:pPr>
    </w:p>
    <w:sectPr w:rsidR="4E3B67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na Mirkovic" w:date="2021-08-10T12:09:00Z" w:initials="AM">
    <w:p w14:paraId="7DFE1098" w14:textId="20EC97F3" w:rsidR="732703BF" w:rsidRDefault="732703BF">
      <w:r>
        <w:t>CMP1 /CMP3/Intime 7.0 applies on other versions, so there is dRTOS CMP3 or CMP1 or INTIME 7</w:t>
      </w:r>
      <w:r>
        <w:annotationRef/>
      </w:r>
    </w:p>
  </w:comment>
  <w:comment w:id="5" w:author="Jesse Stone" w:date="2021-08-11T06:50:00Z" w:initials="JS">
    <w:p w14:paraId="27F3AACC" w14:textId="372010A2" w:rsidR="67C04A02" w:rsidRDefault="67C04A02">
      <w:pPr>
        <w:pStyle w:val="CommentText"/>
      </w:pPr>
      <w:r>
        <w:t>I think it makes more sense to use version now.</w:t>
      </w:r>
      <w:r>
        <w:rPr>
          <w:rStyle w:val="CommentReference"/>
        </w:rPr>
        <w:annotationRef/>
      </w:r>
    </w:p>
    <w:p w14:paraId="006D6701" w14:textId="56EFB10F" w:rsidR="67C04A02" w:rsidRDefault="67C04A02">
      <w:pPr>
        <w:pStyle w:val="CommentText"/>
      </w:pPr>
    </w:p>
    <w:p w14:paraId="66799184" w14:textId="6ED3FD1E" w:rsidR="67C04A02" w:rsidRDefault="67C04A02">
      <w:pPr>
        <w:pStyle w:val="CommentText"/>
      </w:pPr>
      <w:r>
        <w:t>You would choose "IfW DK" or "dRTOS" as your product and then choose 6.4, 7, CMP1, CMP3 for version.</w:t>
      </w:r>
    </w:p>
  </w:comment>
  <w:comment w:id="26" w:author="Ana Mirkovic" w:date="2021-08-10T12:22:00Z" w:initials="AM">
    <w:p w14:paraId="57F323C3" w14:textId="1F1104EE" w:rsidR="732703BF" w:rsidRDefault="732703BF">
      <w:r>
        <w:t>I am not really familiar with piperta tool</w:t>
      </w:r>
      <w:r>
        <w:annotationRef/>
      </w:r>
    </w:p>
  </w:comment>
  <w:comment w:id="27" w:author="Jesse Stone" w:date="2021-08-10T15:14:00Z" w:initials="JS">
    <w:p w14:paraId="695E4A55" w14:textId="4AE4952E" w:rsidR="67C04A02" w:rsidRDefault="67C04A02">
      <w:pPr>
        <w:pStyle w:val="CommentText"/>
      </w:pPr>
      <w:r>
        <w:t>piperta is a command-line tool for launching RTAs against an INtime node and redirecting stdout/stderr back to piperta (the console).</w:t>
      </w:r>
      <w:r>
        <w:rPr>
          <w:rStyle w:val="CommentReference"/>
        </w:rPr>
        <w:annotationRef/>
      </w:r>
    </w:p>
    <w:p w14:paraId="7F91323D" w14:textId="7B22B724" w:rsidR="67C04A02" w:rsidRDefault="67C04A02">
      <w:pPr>
        <w:pStyle w:val="CommentText"/>
      </w:pPr>
    </w:p>
    <w:p w14:paraId="353419B4" w14:textId="732BEE85" w:rsidR="67C04A02" w:rsidRDefault="67C04A02">
      <w:pPr>
        <w:pStyle w:val="CommentText"/>
      </w:pPr>
      <w:r>
        <w:t>We use it for running many of our core test suites such as clibrary and intimeapi.</w:t>
      </w:r>
    </w:p>
  </w:comment>
  <w:comment w:id="30" w:author="Ana Mirkovic" w:date="2021-08-10T12:26:00Z" w:initials="AM">
    <w:p w14:paraId="30A633B5" w14:textId="3F62B4AE" w:rsidR="732703BF" w:rsidRDefault="732703BF">
      <w:r>
        <w:t xml:space="preserve">maybe memory is a part of the test configuration, but cores haveto be predefines </w:t>
      </w:r>
      <w:r>
        <w:annotationRef/>
      </w:r>
      <w:r>
        <w:rPr>
          <w:rStyle w:val="CommentReference"/>
        </w:rPr>
        <w:annotationRef/>
      </w:r>
    </w:p>
  </w:comment>
  <w:comment w:id="31" w:author="Jesse Stone" w:date="2021-08-11T06:55:00Z" w:initials="JS">
    <w:p w14:paraId="096F6000" w14:textId="66B674B8" w:rsidR="67C04A02" w:rsidRDefault="67C04A02">
      <w:pPr>
        <w:pStyle w:val="CommentText"/>
      </w:pPr>
      <w:r>
        <w:t>We'll define what each preset configuration is as a group.  This was only meant as an example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FE1098" w15:done="0"/>
  <w15:commentEx w15:paraId="66799184" w15:paraIdParent="7DFE1098" w15:done="0"/>
  <w15:commentEx w15:paraId="57F323C3" w15:done="0"/>
  <w15:commentEx w15:paraId="353419B4" w15:paraIdParent="57F323C3" w15:done="0"/>
  <w15:commentEx w15:paraId="30A633B5" w15:done="0"/>
  <w15:commentEx w15:paraId="096F6000" w15:paraIdParent="30A633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11E9" w16cex:dateUtc="2021-08-10T19:09:00Z"/>
  <w16cex:commentExtensible w16cex:durableId="27D2217E" w16cex:dateUtc="2021-08-11T13:50:00Z"/>
  <w16cex:commentExtensible w16cex:durableId="3FFF26CA" w16cex:dateUtc="2021-08-10T19:22:00Z"/>
  <w16cex:commentExtensible w16cex:durableId="787A7281" w16cex:dateUtc="2021-08-10T22:14:00Z"/>
  <w16cex:commentExtensible w16cex:durableId="3E0EECCC" w16cex:dateUtc="2021-08-10T19:26:00Z"/>
  <w16cex:commentExtensible w16cex:durableId="00B96542" w16cex:dateUtc="2021-08-11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FE1098" w16cid:durableId="246811E9"/>
  <w16cid:commentId w16cid:paraId="66799184" w16cid:durableId="27D2217E"/>
  <w16cid:commentId w16cid:paraId="57F323C3" w16cid:durableId="3FFF26CA"/>
  <w16cid:commentId w16cid:paraId="353419B4" w16cid:durableId="787A7281"/>
  <w16cid:commentId w16cid:paraId="30A633B5" w16cid:durableId="3E0EECCC"/>
  <w16cid:commentId w16cid:paraId="096F6000" w16cid:durableId="00B965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WordHash hashCode="StwWm77PdcJQK3" id="taRfsCeI"/>
  </int:Manifest>
  <int:Observations>
    <int:Content id="taRfsCeI">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F8B"/>
    <w:multiLevelType w:val="hybridMultilevel"/>
    <w:tmpl w:val="FFFFFFFF"/>
    <w:lvl w:ilvl="0" w:tplc="01766708">
      <w:start w:val="1"/>
      <w:numFmt w:val="bullet"/>
      <w:lvlText w:val=""/>
      <w:lvlJc w:val="left"/>
      <w:pPr>
        <w:ind w:left="720" w:hanging="360"/>
      </w:pPr>
      <w:rPr>
        <w:rFonts w:ascii="Symbol" w:hAnsi="Symbol" w:hint="default"/>
      </w:rPr>
    </w:lvl>
    <w:lvl w:ilvl="1" w:tplc="275A29D6">
      <w:start w:val="1"/>
      <w:numFmt w:val="bullet"/>
      <w:lvlText w:val="o"/>
      <w:lvlJc w:val="left"/>
      <w:pPr>
        <w:ind w:left="1440" w:hanging="360"/>
      </w:pPr>
      <w:rPr>
        <w:rFonts w:ascii="Courier New" w:hAnsi="Courier New" w:hint="default"/>
      </w:rPr>
    </w:lvl>
    <w:lvl w:ilvl="2" w:tplc="55702E66">
      <w:start w:val="1"/>
      <w:numFmt w:val="bullet"/>
      <w:lvlText w:val=""/>
      <w:lvlJc w:val="left"/>
      <w:pPr>
        <w:ind w:left="2160" w:hanging="360"/>
      </w:pPr>
      <w:rPr>
        <w:rFonts w:ascii="Wingdings" w:hAnsi="Wingdings" w:hint="default"/>
      </w:rPr>
    </w:lvl>
    <w:lvl w:ilvl="3" w:tplc="79121B9A">
      <w:start w:val="1"/>
      <w:numFmt w:val="bullet"/>
      <w:lvlText w:val=""/>
      <w:lvlJc w:val="left"/>
      <w:pPr>
        <w:ind w:left="2880" w:hanging="360"/>
      </w:pPr>
      <w:rPr>
        <w:rFonts w:ascii="Symbol" w:hAnsi="Symbol" w:hint="default"/>
      </w:rPr>
    </w:lvl>
    <w:lvl w:ilvl="4" w:tplc="4F12BF64">
      <w:start w:val="1"/>
      <w:numFmt w:val="bullet"/>
      <w:lvlText w:val="o"/>
      <w:lvlJc w:val="left"/>
      <w:pPr>
        <w:ind w:left="3600" w:hanging="360"/>
      </w:pPr>
      <w:rPr>
        <w:rFonts w:ascii="Courier New" w:hAnsi="Courier New" w:hint="default"/>
      </w:rPr>
    </w:lvl>
    <w:lvl w:ilvl="5" w:tplc="DC763954">
      <w:start w:val="1"/>
      <w:numFmt w:val="bullet"/>
      <w:lvlText w:val=""/>
      <w:lvlJc w:val="left"/>
      <w:pPr>
        <w:ind w:left="4320" w:hanging="360"/>
      </w:pPr>
      <w:rPr>
        <w:rFonts w:ascii="Wingdings" w:hAnsi="Wingdings" w:hint="default"/>
      </w:rPr>
    </w:lvl>
    <w:lvl w:ilvl="6" w:tplc="B2C6D1FC">
      <w:start w:val="1"/>
      <w:numFmt w:val="bullet"/>
      <w:lvlText w:val=""/>
      <w:lvlJc w:val="left"/>
      <w:pPr>
        <w:ind w:left="5040" w:hanging="360"/>
      </w:pPr>
      <w:rPr>
        <w:rFonts w:ascii="Symbol" w:hAnsi="Symbol" w:hint="default"/>
      </w:rPr>
    </w:lvl>
    <w:lvl w:ilvl="7" w:tplc="2610B690">
      <w:start w:val="1"/>
      <w:numFmt w:val="bullet"/>
      <w:lvlText w:val="o"/>
      <w:lvlJc w:val="left"/>
      <w:pPr>
        <w:ind w:left="5760" w:hanging="360"/>
      </w:pPr>
      <w:rPr>
        <w:rFonts w:ascii="Courier New" w:hAnsi="Courier New" w:hint="default"/>
      </w:rPr>
    </w:lvl>
    <w:lvl w:ilvl="8" w:tplc="5A4EB9DC">
      <w:start w:val="1"/>
      <w:numFmt w:val="bullet"/>
      <w:lvlText w:val=""/>
      <w:lvlJc w:val="left"/>
      <w:pPr>
        <w:ind w:left="6480" w:hanging="360"/>
      </w:pPr>
      <w:rPr>
        <w:rFonts w:ascii="Wingdings" w:hAnsi="Wingdings" w:hint="default"/>
      </w:rPr>
    </w:lvl>
  </w:abstractNum>
  <w:abstractNum w:abstractNumId="1" w15:restartNumberingAfterBreak="0">
    <w:nsid w:val="052208EE"/>
    <w:multiLevelType w:val="hybridMultilevel"/>
    <w:tmpl w:val="FFFFFFFF"/>
    <w:lvl w:ilvl="0" w:tplc="98907950">
      <w:start w:val="1"/>
      <w:numFmt w:val="bullet"/>
      <w:lvlText w:val=""/>
      <w:lvlJc w:val="left"/>
      <w:pPr>
        <w:ind w:left="720" w:hanging="360"/>
      </w:pPr>
      <w:rPr>
        <w:rFonts w:ascii="Symbol" w:hAnsi="Symbol" w:hint="default"/>
      </w:rPr>
    </w:lvl>
    <w:lvl w:ilvl="1" w:tplc="59E06EB2">
      <w:start w:val="1"/>
      <w:numFmt w:val="bullet"/>
      <w:lvlText w:val=""/>
      <w:lvlJc w:val="left"/>
      <w:pPr>
        <w:ind w:left="1440" w:hanging="360"/>
      </w:pPr>
      <w:rPr>
        <w:rFonts w:ascii="Symbol" w:hAnsi="Symbol" w:hint="default"/>
      </w:rPr>
    </w:lvl>
    <w:lvl w:ilvl="2" w:tplc="42A2CBD6">
      <w:start w:val="1"/>
      <w:numFmt w:val="bullet"/>
      <w:lvlText w:val=""/>
      <w:lvlJc w:val="left"/>
      <w:pPr>
        <w:ind w:left="2160" w:hanging="360"/>
      </w:pPr>
      <w:rPr>
        <w:rFonts w:ascii="Wingdings" w:hAnsi="Wingdings" w:hint="default"/>
      </w:rPr>
    </w:lvl>
    <w:lvl w:ilvl="3" w:tplc="82CC4620">
      <w:start w:val="1"/>
      <w:numFmt w:val="bullet"/>
      <w:lvlText w:val=""/>
      <w:lvlJc w:val="left"/>
      <w:pPr>
        <w:ind w:left="2880" w:hanging="360"/>
      </w:pPr>
      <w:rPr>
        <w:rFonts w:ascii="Symbol" w:hAnsi="Symbol" w:hint="default"/>
      </w:rPr>
    </w:lvl>
    <w:lvl w:ilvl="4" w:tplc="C1AED4EC">
      <w:start w:val="1"/>
      <w:numFmt w:val="bullet"/>
      <w:lvlText w:val="o"/>
      <w:lvlJc w:val="left"/>
      <w:pPr>
        <w:ind w:left="3600" w:hanging="360"/>
      </w:pPr>
      <w:rPr>
        <w:rFonts w:ascii="Courier New" w:hAnsi="Courier New" w:hint="default"/>
      </w:rPr>
    </w:lvl>
    <w:lvl w:ilvl="5" w:tplc="22987226">
      <w:start w:val="1"/>
      <w:numFmt w:val="bullet"/>
      <w:lvlText w:val=""/>
      <w:lvlJc w:val="left"/>
      <w:pPr>
        <w:ind w:left="4320" w:hanging="360"/>
      </w:pPr>
      <w:rPr>
        <w:rFonts w:ascii="Wingdings" w:hAnsi="Wingdings" w:hint="default"/>
      </w:rPr>
    </w:lvl>
    <w:lvl w:ilvl="6" w:tplc="8A046722">
      <w:start w:val="1"/>
      <w:numFmt w:val="bullet"/>
      <w:lvlText w:val=""/>
      <w:lvlJc w:val="left"/>
      <w:pPr>
        <w:ind w:left="5040" w:hanging="360"/>
      </w:pPr>
      <w:rPr>
        <w:rFonts w:ascii="Symbol" w:hAnsi="Symbol" w:hint="default"/>
      </w:rPr>
    </w:lvl>
    <w:lvl w:ilvl="7" w:tplc="F29008B2">
      <w:start w:val="1"/>
      <w:numFmt w:val="bullet"/>
      <w:lvlText w:val="o"/>
      <w:lvlJc w:val="left"/>
      <w:pPr>
        <w:ind w:left="5760" w:hanging="360"/>
      </w:pPr>
      <w:rPr>
        <w:rFonts w:ascii="Courier New" w:hAnsi="Courier New" w:hint="default"/>
      </w:rPr>
    </w:lvl>
    <w:lvl w:ilvl="8" w:tplc="E3028266">
      <w:start w:val="1"/>
      <w:numFmt w:val="bullet"/>
      <w:lvlText w:val=""/>
      <w:lvlJc w:val="left"/>
      <w:pPr>
        <w:ind w:left="6480" w:hanging="360"/>
      </w:pPr>
      <w:rPr>
        <w:rFonts w:ascii="Wingdings" w:hAnsi="Wingdings" w:hint="default"/>
      </w:rPr>
    </w:lvl>
  </w:abstractNum>
  <w:abstractNum w:abstractNumId="2" w15:restartNumberingAfterBreak="0">
    <w:nsid w:val="31F24A0E"/>
    <w:multiLevelType w:val="hybridMultilevel"/>
    <w:tmpl w:val="FFFFFFFF"/>
    <w:lvl w:ilvl="0" w:tplc="8EBE9FB4">
      <w:start w:val="1"/>
      <w:numFmt w:val="bullet"/>
      <w:lvlText w:val=""/>
      <w:lvlJc w:val="left"/>
      <w:pPr>
        <w:ind w:left="720" w:hanging="360"/>
      </w:pPr>
      <w:rPr>
        <w:rFonts w:ascii="Symbol" w:hAnsi="Symbol" w:hint="default"/>
      </w:rPr>
    </w:lvl>
    <w:lvl w:ilvl="1" w:tplc="5C604B44">
      <w:start w:val="1"/>
      <w:numFmt w:val="bullet"/>
      <w:lvlText w:val="o"/>
      <w:lvlJc w:val="left"/>
      <w:pPr>
        <w:ind w:left="1440" w:hanging="360"/>
      </w:pPr>
      <w:rPr>
        <w:rFonts w:ascii="Courier New" w:hAnsi="Courier New" w:hint="default"/>
      </w:rPr>
    </w:lvl>
    <w:lvl w:ilvl="2" w:tplc="D524670C">
      <w:start w:val="1"/>
      <w:numFmt w:val="bullet"/>
      <w:lvlText w:val=""/>
      <w:lvlJc w:val="left"/>
      <w:pPr>
        <w:ind w:left="2160" w:hanging="360"/>
      </w:pPr>
      <w:rPr>
        <w:rFonts w:ascii="Wingdings" w:hAnsi="Wingdings" w:hint="default"/>
      </w:rPr>
    </w:lvl>
    <w:lvl w:ilvl="3" w:tplc="C5EC79D4">
      <w:start w:val="1"/>
      <w:numFmt w:val="bullet"/>
      <w:lvlText w:val=""/>
      <w:lvlJc w:val="left"/>
      <w:pPr>
        <w:ind w:left="2880" w:hanging="360"/>
      </w:pPr>
      <w:rPr>
        <w:rFonts w:ascii="Symbol" w:hAnsi="Symbol" w:hint="default"/>
      </w:rPr>
    </w:lvl>
    <w:lvl w:ilvl="4" w:tplc="2A1CC39A">
      <w:start w:val="1"/>
      <w:numFmt w:val="bullet"/>
      <w:lvlText w:val="o"/>
      <w:lvlJc w:val="left"/>
      <w:pPr>
        <w:ind w:left="3600" w:hanging="360"/>
      </w:pPr>
      <w:rPr>
        <w:rFonts w:ascii="Courier New" w:hAnsi="Courier New" w:hint="default"/>
      </w:rPr>
    </w:lvl>
    <w:lvl w:ilvl="5" w:tplc="7F648A42">
      <w:start w:val="1"/>
      <w:numFmt w:val="bullet"/>
      <w:lvlText w:val=""/>
      <w:lvlJc w:val="left"/>
      <w:pPr>
        <w:ind w:left="4320" w:hanging="360"/>
      </w:pPr>
      <w:rPr>
        <w:rFonts w:ascii="Wingdings" w:hAnsi="Wingdings" w:hint="default"/>
      </w:rPr>
    </w:lvl>
    <w:lvl w:ilvl="6" w:tplc="A030C554">
      <w:start w:val="1"/>
      <w:numFmt w:val="bullet"/>
      <w:lvlText w:val=""/>
      <w:lvlJc w:val="left"/>
      <w:pPr>
        <w:ind w:left="5040" w:hanging="360"/>
      </w:pPr>
      <w:rPr>
        <w:rFonts w:ascii="Symbol" w:hAnsi="Symbol" w:hint="default"/>
      </w:rPr>
    </w:lvl>
    <w:lvl w:ilvl="7" w:tplc="AF9C8964">
      <w:start w:val="1"/>
      <w:numFmt w:val="bullet"/>
      <w:lvlText w:val="o"/>
      <w:lvlJc w:val="left"/>
      <w:pPr>
        <w:ind w:left="5760" w:hanging="360"/>
      </w:pPr>
      <w:rPr>
        <w:rFonts w:ascii="Courier New" w:hAnsi="Courier New" w:hint="default"/>
      </w:rPr>
    </w:lvl>
    <w:lvl w:ilvl="8" w:tplc="289C2C30">
      <w:start w:val="1"/>
      <w:numFmt w:val="bullet"/>
      <w:lvlText w:val=""/>
      <w:lvlJc w:val="left"/>
      <w:pPr>
        <w:ind w:left="6480" w:hanging="360"/>
      </w:pPr>
      <w:rPr>
        <w:rFonts w:ascii="Wingdings" w:hAnsi="Wingdings" w:hint="default"/>
      </w:rPr>
    </w:lvl>
  </w:abstractNum>
  <w:abstractNum w:abstractNumId="3" w15:restartNumberingAfterBreak="0">
    <w:nsid w:val="3A9806C5"/>
    <w:multiLevelType w:val="hybridMultilevel"/>
    <w:tmpl w:val="FFFFFFFF"/>
    <w:lvl w:ilvl="0" w:tplc="E9DC1BEC">
      <w:start w:val="1"/>
      <w:numFmt w:val="bullet"/>
      <w:lvlText w:val=""/>
      <w:lvlJc w:val="left"/>
      <w:pPr>
        <w:ind w:left="720" w:hanging="360"/>
      </w:pPr>
      <w:rPr>
        <w:rFonts w:ascii="Symbol" w:hAnsi="Symbol" w:hint="default"/>
      </w:rPr>
    </w:lvl>
    <w:lvl w:ilvl="1" w:tplc="A8B6C994">
      <w:start w:val="1"/>
      <w:numFmt w:val="bullet"/>
      <w:lvlText w:val="o"/>
      <w:lvlJc w:val="left"/>
      <w:pPr>
        <w:ind w:left="1440" w:hanging="360"/>
      </w:pPr>
      <w:rPr>
        <w:rFonts w:ascii="Courier New" w:hAnsi="Courier New" w:hint="default"/>
      </w:rPr>
    </w:lvl>
    <w:lvl w:ilvl="2" w:tplc="EF24FAA0">
      <w:start w:val="1"/>
      <w:numFmt w:val="bullet"/>
      <w:lvlText w:val=""/>
      <w:lvlJc w:val="left"/>
      <w:pPr>
        <w:ind w:left="2160" w:hanging="360"/>
      </w:pPr>
      <w:rPr>
        <w:rFonts w:ascii="Wingdings" w:hAnsi="Wingdings" w:hint="default"/>
      </w:rPr>
    </w:lvl>
    <w:lvl w:ilvl="3" w:tplc="76FAE2A6">
      <w:start w:val="1"/>
      <w:numFmt w:val="bullet"/>
      <w:lvlText w:val=""/>
      <w:lvlJc w:val="left"/>
      <w:pPr>
        <w:ind w:left="2880" w:hanging="360"/>
      </w:pPr>
      <w:rPr>
        <w:rFonts w:ascii="Symbol" w:hAnsi="Symbol" w:hint="default"/>
      </w:rPr>
    </w:lvl>
    <w:lvl w:ilvl="4" w:tplc="BF860938">
      <w:start w:val="1"/>
      <w:numFmt w:val="bullet"/>
      <w:lvlText w:val="o"/>
      <w:lvlJc w:val="left"/>
      <w:pPr>
        <w:ind w:left="3600" w:hanging="360"/>
      </w:pPr>
      <w:rPr>
        <w:rFonts w:ascii="Courier New" w:hAnsi="Courier New" w:hint="default"/>
      </w:rPr>
    </w:lvl>
    <w:lvl w:ilvl="5" w:tplc="1318FAFE">
      <w:start w:val="1"/>
      <w:numFmt w:val="bullet"/>
      <w:lvlText w:val=""/>
      <w:lvlJc w:val="left"/>
      <w:pPr>
        <w:ind w:left="4320" w:hanging="360"/>
      </w:pPr>
      <w:rPr>
        <w:rFonts w:ascii="Wingdings" w:hAnsi="Wingdings" w:hint="default"/>
      </w:rPr>
    </w:lvl>
    <w:lvl w:ilvl="6" w:tplc="952AF636">
      <w:start w:val="1"/>
      <w:numFmt w:val="bullet"/>
      <w:lvlText w:val=""/>
      <w:lvlJc w:val="left"/>
      <w:pPr>
        <w:ind w:left="5040" w:hanging="360"/>
      </w:pPr>
      <w:rPr>
        <w:rFonts w:ascii="Symbol" w:hAnsi="Symbol" w:hint="default"/>
      </w:rPr>
    </w:lvl>
    <w:lvl w:ilvl="7" w:tplc="0DCA4B6C">
      <w:start w:val="1"/>
      <w:numFmt w:val="bullet"/>
      <w:lvlText w:val="o"/>
      <w:lvlJc w:val="left"/>
      <w:pPr>
        <w:ind w:left="5760" w:hanging="360"/>
      </w:pPr>
      <w:rPr>
        <w:rFonts w:ascii="Courier New" w:hAnsi="Courier New" w:hint="default"/>
      </w:rPr>
    </w:lvl>
    <w:lvl w:ilvl="8" w:tplc="BB983E34">
      <w:start w:val="1"/>
      <w:numFmt w:val="bullet"/>
      <w:lvlText w:val=""/>
      <w:lvlJc w:val="left"/>
      <w:pPr>
        <w:ind w:left="6480" w:hanging="360"/>
      </w:pPr>
      <w:rPr>
        <w:rFonts w:ascii="Wingdings" w:hAnsi="Wingdings" w:hint="default"/>
      </w:rPr>
    </w:lvl>
  </w:abstractNum>
  <w:abstractNum w:abstractNumId="4" w15:restartNumberingAfterBreak="0">
    <w:nsid w:val="41E65EB7"/>
    <w:multiLevelType w:val="hybridMultilevel"/>
    <w:tmpl w:val="FFFFFFFF"/>
    <w:lvl w:ilvl="0" w:tplc="9CEEECA6">
      <w:start w:val="1"/>
      <w:numFmt w:val="bullet"/>
      <w:lvlText w:val=""/>
      <w:lvlJc w:val="left"/>
      <w:pPr>
        <w:ind w:left="720" w:hanging="360"/>
      </w:pPr>
      <w:rPr>
        <w:rFonts w:ascii="Symbol" w:hAnsi="Symbol" w:hint="default"/>
      </w:rPr>
    </w:lvl>
    <w:lvl w:ilvl="1" w:tplc="38CEA02C">
      <w:start w:val="1"/>
      <w:numFmt w:val="bullet"/>
      <w:lvlText w:val="o"/>
      <w:lvlJc w:val="left"/>
      <w:pPr>
        <w:ind w:left="1440" w:hanging="360"/>
      </w:pPr>
      <w:rPr>
        <w:rFonts w:ascii="Courier New" w:hAnsi="Courier New" w:hint="default"/>
      </w:rPr>
    </w:lvl>
    <w:lvl w:ilvl="2" w:tplc="54E0A950">
      <w:start w:val="1"/>
      <w:numFmt w:val="bullet"/>
      <w:lvlText w:val=""/>
      <w:lvlJc w:val="left"/>
      <w:pPr>
        <w:ind w:left="2160" w:hanging="360"/>
      </w:pPr>
      <w:rPr>
        <w:rFonts w:ascii="Wingdings" w:hAnsi="Wingdings" w:hint="default"/>
      </w:rPr>
    </w:lvl>
    <w:lvl w:ilvl="3" w:tplc="F4B8D494">
      <w:start w:val="1"/>
      <w:numFmt w:val="bullet"/>
      <w:lvlText w:val=""/>
      <w:lvlJc w:val="left"/>
      <w:pPr>
        <w:ind w:left="2880" w:hanging="360"/>
      </w:pPr>
      <w:rPr>
        <w:rFonts w:ascii="Symbol" w:hAnsi="Symbol" w:hint="default"/>
      </w:rPr>
    </w:lvl>
    <w:lvl w:ilvl="4" w:tplc="F12E29F2">
      <w:start w:val="1"/>
      <w:numFmt w:val="bullet"/>
      <w:lvlText w:val="o"/>
      <w:lvlJc w:val="left"/>
      <w:pPr>
        <w:ind w:left="3600" w:hanging="360"/>
      </w:pPr>
      <w:rPr>
        <w:rFonts w:ascii="Courier New" w:hAnsi="Courier New" w:hint="default"/>
      </w:rPr>
    </w:lvl>
    <w:lvl w:ilvl="5" w:tplc="8C680CA2">
      <w:start w:val="1"/>
      <w:numFmt w:val="bullet"/>
      <w:lvlText w:val=""/>
      <w:lvlJc w:val="left"/>
      <w:pPr>
        <w:ind w:left="4320" w:hanging="360"/>
      </w:pPr>
      <w:rPr>
        <w:rFonts w:ascii="Wingdings" w:hAnsi="Wingdings" w:hint="default"/>
      </w:rPr>
    </w:lvl>
    <w:lvl w:ilvl="6" w:tplc="175EEC26">
      <w:start w:val="1"/>
      <w:numFmt w:val="bullet"/>
      <w:lvlText w:val=""/>
      <w:lvlJc w:val="left"/>
      <w:pPr>
        <w:ind w:left="5040" w:hanging="360"/>
      </w:pPr>
      <w:rPr>
        <w:rFonts w:ascii="Symbol" w:hAnsi="Symbol" w:hint="default"/>
      </w:rPr>
    </w:lvl>
    <w:lvl w:ilvl="7" w:tplc="0A6C3796">
      <w:start w:val="1"/>
      <w:numFmt w:val="bullet"/>
      <w:lvlText w:val="o"/>
      <w:lvlJc w:val="left"/>
      <w:pPr>
        <w:ind w:left="5760" w:hanging="360"/>
      </w:pPr>
      <w:rPr>
        <w:rFonts w:ascii="Courier New" w:hAnsi="Courier New" w:hint="default"/>
      </w:rPr>
    </w:lvl>
    <w:lvl w:ilvl="8" w:tplc="F99ED40C">
      <w:start w:val="1"/>
      <w:numFmt w:val="bullet"/>
      <w:lvlText w:val=""/>
      <w:lvlJc w:val="left"/>
      <w:pPr>
        <w:ind w:left="6480" w:hanging="360"/>
      </w:pPr>
      <w:rPr>
        <w:rFonts w:ascii="Wingdings" w:hAnsi="Wingdings" w:hint="default"/>
      </w:rPr>
    </w:lvl>
  </w:abstractNum>
  <w:abstractNum w:abstractNumId="5" w15:restartNumberingAfterBreak="0">
    <w:nsid w:val="440829AF"/>
    <w:multiLevelType w:val="hybridMultilevel"/>
    <w:tmpl w:val="FFFFFFFF"/>
    <w:lvl w:ilvl="0" w:tplc="A8B21DA4">
      <w:start w:val="1"/>
      <w:numFmt w:val="bullet"/>
      <w:lvlText w:val=""/>
      <w:lvlJc w:val="left"/>
      <w:pPr>
        <w:ind w:left="720" w:hanging="360"/>
      </w:pPr>
      <w:rPr>
        <w:rFonts w:ascii="Symbol" w:hAnsi="Symbol" w:hint="default"/>
      </w:rPr>
    </w:lvl>
    <w:lvl w:ilvl="1" w:tplc="872E7C22">
      <w:start w:val="1"/>
      <w:numFmt w:val="bullet"/>
      <w:lvlText w:val="o"/>
      <w:lvlJc w:val="left"/>
      <w:pPr>
        <w:ind w:left="1440" w:hanging="360"/>
      </w:pPr>
      <w:rPr>
        <w:rFonts w:ascii="Courier New" w:hAnsi="Courier New" w:hint="default"/>
      </w:rPr>
    </w:lvl>
    <w:lvl w:ilvl="2" w:tplc="CC2C693C">
      <w:start w:val="1"/>
      <w:numFmt w:val="bullet"/>
      <w:lvlText w:val=""/>
      <w:lvlJc w:val="left"/>
      <w:pPr>
        <w:ind w:left="2160" w:hanging="360"/>
      </w:pPr>
      <w:rPr>
        <w:rFonts w:ascii="Wingdings" w:hAnsi="Wingdings" w:hint="default"/>
      </w:rPr>
    </w:lvl>
    <w:lvl w:ilvl="3" w:tplc="78B67026">
      <w:start w:val="1"/>
      <w:numFmt w:val="bullet"/>
      <w:lvlText w:val=""/>
      <w:lvlJc w:val="left"/>
      <w:pPr>
        <w:ind w:left="2880" w:hanging="360"/>
      </w:pPr>
      <w:rPr>
        <w:rFonts w:ascii="Symbol" w:hAnsi="Symbol" w:hint="default"/>
      </w:rPr>
    </w:lvl>
    <w:lvl w:ilvl="4" w:tplc="FB020F8A">
      <w:start w:val="1"/>
      <w:numFmt w:val="bullet"/>
      <w:lvlText w:val="o"/>
      <w:lvlJc w:val="left"/>
      <w:pPr>
        <w:ind w:left="3600" w:hanging="360"/>
      </w:pPr>
      <w:rPr>
        <w:rFonts w:ascii="Courier New" w:hAnsi="Courier New" w:hint="default"/>
      </w:rPr>
    </w:lvl>
    <w:lvl w:ilvl="5" w:tplc="A4444300">
      <w:start w:val="1"/>
      <w:numFmt w:val="bullet"/>
      <w:lvlText w:val=""/>
      <w:lvlJc w:val="left"/>
      <w:pPr>
        <w:ind w:left="4320" w:hanging="360"/>
      </w:pPr>
      <w:rPr>
        <w:rFonts w:ascii="Wingdings" w:hAnsi="Wingdings" w:hint="default"/>
      </w:rPr>
    </w:lvl>
    <w:lvl w:ilvl="6" w:tplc="E73A5B50">
      <w:start w:val="1"/>
      <w:numFmt w:val="bullet"/>
      <w:lvlText w:val=""/>
      <w:lvlJc w:val="left"/>
      <w:pPr>
        <w:ind w:left="5040" w:hanging="360"/>
      </w:pPr>
      <w:rPr>
        <w:rFonts w:ascii="Symbol" w:hAnsi="Symbol" w:hint="default"/>
      </w:rPr>
    </w:lvl>
    <w:lvl w:ilvl="7" w:tplc="778A78A2">
      <w:start w:val="1"/>
      <w:numFmt w:val="bullet"/>
      <w:lvlText w:val="o"/>
      <w:lvlJc w:val="left"/>
      <w:pPr>
        <w:ind w:left="5760" w:hanging="360"/>
      </w:pPr>
      <w:rPr>
        <w:rFonts w:ascii="Courier New" w:hAnsi="Courier New" w:hint="default"/>
      </w:rPr>
    </w:lvl>
    <w:lvl w:ilvl="8" w:tplc="431E3CB6">
      <w:start w:val="1"/>
      <w:numFmt w:val="bullet"/>
      <w:lvlText w:val=""/>
      <w:lvlJc w:val="left"/>
      <w:pPr>
        <w:ind w:left="6480" w:hanging="360"/>
      </w:pPr>
      <w:rPr>
        <w:rFonts w:ascii="Wingdings" w:hAnsi="Wingdings" w:hint="default"/>
      </w:rPr>
    </w:lvl>
  </w:abstractNum>
  <w:abstractNum w:abstractNumId="6" w15:restartNumberingAfterBreak="0">
    <w:nsid w:val="60711C43"/>
    <w:multiLevelType w:val="hybridMultilevel"/>
    <w:tmpl w:val="FFFFFFFF"/>
    <w:lvl w:ilvl="0" w:tplc="F0CC7CB0">
      <w:start w:val="1"/>
      <w:numFmt w:val="bullet"/>
      <w:lvlText w:val=""/>
      <w:lvlJc w:val="left"/>
      <w:pPr>
        <w:ind w:left="720" w:hanging="360"/>
      </w:pPr>
      <w:rPr>
        <w:rFonts w:ascii="Symbol" w:hAnsi="Symbol" w:hint="default"/>
      </w:rPr>
    </w:lvl>
    <w:lvl w:ilvl="1" w:tplc="091A9794">
      <w:start w:val="1"/>
      <w:numFmt w:val="bullet"/>
      <w:lvlText w:val="o"/>
      <w:lvlJc w:val="left"/>
      <w:pPr>
        <w:ind w:left="1440" w:hanging="360"/>
      </w:pPr>
      <w:rPr>
        <w:rFonts w:ascii="Courier New" w:hAnsi="Courier New" w:hint="default"/>
      </w:rPr>
    </w:lvl>
    <w:lvl w:ilvl="2" w:tplc="8F009E06">
      <w:start w:val="1"/>
      <w:numFmt w:val="bullet"/>
      <w:lvlText w:val=""/>
      <w:lvlJc w:val="left"/>
      <w:pPr>
        <w:ind w:left="2160" w:hanging="360"/>
      </w:pPr>
      <w:rPr>
        <w:rFonts w:ascii="Wingdings" w:hAnsi="Wingdings" w:hint="default"/>
      </w:rPr>
    </w:lvl>
    <w:lvl w:ilvl="3" w:tplc="DE3A0D8E">
      <w:start w:val="1"/>
      <w:numFmt w:val="bullet"/>
      <w:lvlText w:val=""/>
      <w:lvlJc w:val="left"/>
      <w:pPr>
        <w:ind w:left="2880" w:hanging="360"/>
      </w:pPr>
      <w:rPr>
        <w:rFonts w:ascii="Symbol" w:hAnsi="Symbol" w:hint="default"/>
      </w:rPr>
    </w:lvl>
    <w:lvl w:ilvl="4" w:tplc="8252F3E0">
      <w:start w:val="1"/>
      <w:numFmt w:val="bullet"/>
      <w:lvlText w:val="o"/>
      <w:lvlJc w:val="left"/>
      <w:pPr>
        <w:ind w:left="3600" w:hanging="360"/>
      </w:pPr>
      <w:rPr>
        <w:rFonts w:ascii="Courier New" w:hAnsi="Courier New" w:hint="default"/>
      </w:rPr>
    </w:lvl>
    <w:lvl w:ilvl="5" w:tplc="A3E40E06">
      <w:start w:val="1"/>
      <w:numFmt w:val="bullet"/>
      <w:lvlText w:val=""/>
      <w:lvlJc w:val="left"/>
      <w:pPr>
        <w:ind w:left="4320" w:hanging="360"/>
      </w:pPr>
      <w:rPr>
        <w:rFonts w:ascii="Wingdings" w:hAnsi="Wingdings" w:hint="default"/>
      </w:rPr>
    </w:lvl>
    <w:lvl w:ilvl="6" w:tplc="82881780">
      <w:start w:val="1"/>
      <w:numFmt w:val="bullet"/>
      <w:lvlText w:val=""/>
      <w:lvlJc w:val="left"/>
      <w:pPr>
        <w:ind w:left="5040" w:hanging="360"/>
      </w:pPr>
      <w:rPr>
        <w:rFonts w:ascii="Symbol" w:hAnsi="Symbol" w:hint="default"/>
      </w:rPr>
    </w:lvl>
    <w:lvl w:ilvl="7" w:tplc="E524451A">
      <w:start w:val="1"/>
      <w:numFmt w:val="bullet"/>
      <w:lvlText w:val="o"/>
      <w:lvlJc w:val="left"/>
      <w:pPr>
        <w:ind w:left="5760" w:hanging="360"/>
      </w:pPr>
      <w:rPr>
        <w:rFonts w:ascii="Courier New" w:hAnsi="Courier New" w:hint="default"/>
      </w:rPr>
    </w:lvl>
    <w:lvl w:ilvl="8" w:tplc="81B47EF2">
      <w:start w:val="1"/>
      <w:numFmt w:val="bullet"/>
      <w:lvlText w:val=""/>
      <w:lvlJc w:val="left"/>
      <w:pPr>
        <w:ind w:left="6480" w:hanging="360"/>
      </w:pPr>
      <w:rPr>
        <w:rFonts w:ascii="Wingdings" w:hAnsi="Wingdings" w:hint="default"/>
      </w:rPr>
    </w:lvl>
  </w:abstractNum>
  <w:abstractNum w:abstractNumId="7" w15:restartNumberingAfterBreak="0">
    <w:nsid w:val="6D034D9B"/>
    <w:multiLevelType w:val="hybridMultilevel"/>
    <w:tmpl w:val="FFFFFFFF"/>
    <w:lvl w:ilvl="0" w:tplc="1172B108">
      <w:start w:val="1"/>
      <w:numFmt w:val="bullet"/>
      <w:lvlText w:val=""/>
      <w:lvlJc w:val="left"/>
      <w:pPr>
        <w:ind w:left="720" w:hanging="360"/>
      </w:pPr>
      <w:rPr>
        <w:rFonts w:ascii="Symbol" w:hAnsi="Symbol" w:hint="default"/>
      </w:rPr>
    </w:lvl>
    <w:lvl w:ilvl="1" w:tplc="EF30B562">
      <w:start w:val="1"/>
      <w:numFmt w:val="bullet"/>
      <w:lvlText w:val="o"/>
      <w:lvlJc w:val="left"/>
      <w:pPr>
        <w:ind w:left="1440" w:hanging="360"/>
      </w:pPr>
      <w:rPr>
        <w:rFonts w:ascii="Courier New" w:hAnsi="Courier New" w:hint="default"/>
      </w:rPr>
    </w:lvl>
    <w:lvl w:ilvl="2" w:tplc="1CD2EFE4">
      <w:start w:val="1"/>
      <w:numFmt w:val="bullet"/>
      <w:lvlText w:val=""/>
      <w:lvlJc w:val="left"/>
      <w:pPr>
        <w:ind w:left="2160" w:hanging="360"/>
      </w:pPr>
      <w:rPr>
        <w:rFonts w:ascii="Wingdings" w:hAnsi="Wingdings" w:hint="default"/>
      </w:rPr>
    </w:lvl>
    <w:lvl w:ilvl="3" w:tplc="BE789262">
      <w:start w:val="1"/>
      <w:numFmt w:val="bullet"/>
      <w:lvlText w:val=""/>
      <w:lvlJc w:val="left"/>
      <w:pPr>
        <w:ind w:left="2880" w:hanging="360"/>
      </w:pPr>
      <w:rPr>
        <w:rFonts w:ascii="Symbol" w:hAnsi="Symbol" w:hint="default"/>
      </w:rPr>
    </w:lvl>
    <w:lvl w:ilvl="4" w:tplc="4F74667E">
      <w:start w:val="1"/>
      <w:numFmt w:val="bullet"/>
      <w:lvlText w:val="o"/>
      <w:lvlJc w:val="left"/>
      <w:pPr>
        <w:ind w:left="3600" w:hanging="360"/>
      </w:pPr>
      <w:rPr>
        <w:rFonts w:ascii="Courier New" w:hAnsi="Courier New" w:hint="default"/>
      </w:rPr>
    </w:lvl>
    <w:lvl w:ilvl="5" w:tplc="7870BBE8">
      <w:start w:val="1"/>
      <w:numFmt w:val="bullet"/>
      <w:lvlText w:val=""/>
      <w:lvlJc w:val="left"/>
      <w:pPr>
        <w:ind w:left="4320" w:hanging="360"/>
      </w:pPr>
      <w:rPr>
        <w:rFonts w:ascii="Wingdings" w:hAnsi="Wingdings" w:hint="default"/>
      </w:rPr>
    </w:lvl>
    <w:lvl w:ilvl="6" w:tplc="3C92F936">
      <w:start w:val="1"/>
      <w:numFmt w:val="bullet"/>
      <w:lvlText w:val=""/>
      <w:lvlJc w:val="left"/>
      <w:pPr>
        <w:ind w:left="5040" w:hanging="360"/>
      </w:pPr>
      <w:rPr>
        <w:rFonts w:ascii="Symbol" w:hAnsi="Symbol" w:hint="default"/>
      </w:rPr>
    </w:lvl>
    <w:lvl w:ilvl="7" w:tplc="1696C4CA">
      <w:start w:val="1"/>
      <w:numFmt w:val="bullet"/>
      <w:lvlText w:val="o"/>
      <w:lvlJc w:val="left"/>
      <w:pPr>
        <w:ind w:left="5760" w:hanging="360"/>
      </w:pPr>
      <w:rPr>
        <w:rFonts w:ascii="Courier New" w:hAnsi="Courier New" w:hint="default"/>
      </w:rPr>
    </w:lvl>
    <w:lvl w:ilvl="8" w:tplc="3050FC4E">
      <w:start w:val="1"/>
      <w:numFmt w:val="bullet"/>
      <w:lvlText w:val=""/>
      <w:lvlJc w:val="left"/>
      <w:pPr>
        <w:ind w:left="6480" w:hanging="360"/>
      </w:pPr>
      <w:rPr>
        <w:rFonts w:ascii="Wingdings" w:hAnsi="Wingdings" w:hint="default"/>
      </w:rPr>
    </w:lvl>
  </w:abstractNum>
  <w:abstractNum w:abstractNumId="8" w15:restartNumberingAfterBreak="0">
    <w:nsid w:val="756E402F"/>
    <w:multiLevelType w:val="hybridMultilevel"/>
    <w:tmpl w:val="FFFFFFFF"/>
    <w:lvl w:ilvl="0" w:tplc="0114CEE2">
      <w:start w:val="1"/>
      <w:numFmt w:val="bullet"/>
      <w:lvlText w:val=""/>
      <w:lvlJc w:val="left"/>
      <w:pPr>
        <w:ind w:left="720" w:hanging="360"/>
      </w:pPr>
      <w:rPr>
        <w:rFonts w:ascii="Symbol" w:hAnsi="Symbol" w:hint="default"/>
      </w:rPr>
    </w:lvl>
    <w:lvl w:ilvl="1" w:tplc="3C60A49E">
      <w:start w:val="1"/>
      <w:numFmt w:val="bullet"/>
      <w:lvlText w:val="o"/>
      <w:lvlJc w:val="left"/>
      <w:pPr>
        <w:ind w:left="1440" w:hanging="360"/>
      </w:pPr>
      <w:rPr>
        <w:rFonts w:ascii="Courier New" w:hAnsi="Courier New" w:hint="default"/>
      </w:rPr>
    </w:lvl>
    <w:lvl w:ilvl="2" w:tplc="C0EE00B2">
      <w:start w:val="1"/>
      <w:numFmt w:val="bullet"/>
      <w:lvlText w:val=""/>
      <w:lvlJc w:val="left"/>
      <w:pPr>
        <w:ind w:left="2160" w:hanging="360"/>
      </w:pPr>
      <w:rPr>
        <w:rFonts w:ascii="Wingdings" w:hAnsi="Wingdings" w:hint="default"/>
      </w:rPr>
    </w:lvl>
    <w:lvl w:ilvl="3" w:tplc="181A2360">
      <w:start w:val="1"/>
      <w:numFmt w:val="bullet"/>
      <w:lvlText w:val=""/>
      <w:lvlJc w:val="left"/>
      <w:pPr>
        <w:ind w:left="2880" w:hanging="360"/>
      </w:pPr>
      <w:rPr>
        <w:rFonts w:ascii="Symbol" w:hAnsi="Symbol" w:hint="default"/>
      </w:rPr>
    </w:lvl>
    <w:lvl w:ilvl="4" w:tplc="A2368F32">
      <w:start w:val="1"/>
      <w:numFmt w:val="bullet"/>
      <w:lvlText w:val="o"/>
      <w:lvlJc w:val="left"/>
      <w:pPr>
        <w:ind w:left="3600" w:hanging="360"/>
      </w:pPr>
      <w:rPr>
        <w:rFonts w:ascii="Courier New" w:hAnsi="Courier New" w:hint="default"/>
      </w:rPr>
    </w:lvl>
    <w:lvl w:ilvl="5" w:tplc="185853A6">
      <w:start w:val="1"/>
      <w:numFmt w:val="bullet"/>
      <w:lvlText w:val=""/>
      <w:lvlJc w:val="left"/>
      <w:pPr>
        <w:ind w:left="4320" w:hanging="360"/>
      </w:pPr>
      <w:rPr>
        <w:rFonts w:ascii="Wingdings" w:hAnsi="Wingdings" w:hint="default"/>
      </w:rPr>
    </w:lvl>
    <w:lvl w:ilvl="6" w:tplc="9B7C49C2">
      <w:start w:val="1"/>
      <w:numFmt w:val="bullet"/>
      <w:lvlText w:val=""/>
      <w:lvlJc w:val="left"/>
      <w:pPr>
        <w:ind w:left="5040" w:hanging="360"/>
      </w:pPr>
      <w:rPr>
        <w:rFonts w:ascii="Symbol" w:hAnsi="Symbol" w:hint="default"/>
      </w:rPr>
    </w:lvl>
    <w:lvl w:ilvl="7" w:tplc="05AC1184">
      <w:start w:val="1"/>
      <w:numFmt w:val="bullet"/>
      <w:lvlText w:val="o"/>
      <w:lvlJc w:val="left"/>
      <w:pPr>
        <w:ind w:left="5760" w:hanging="360"/>
      </w:pPr>
      <w:rPr>
        <w:rFonts w:ascii="Courier New" w:hAnsi="Courier New" w:hint="default"/>
      </w:rPr>
    </w:lvl>
    <w:lvl w:ilvl="8" w:tplc="6972CB0A">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8"/>
  </w:num>
  <w:num w:numId="5">
    <w:abstractNumId w:val="6"/>
  </w:num>
  <w:num w:numId="6">
    <w:abstractNumId w:val="5"/>
  </w:num>
  <w:num w:numId="7">
    <w:abstractNumId w:val="2"/>
  </w:num>
  <w:num w:numId="8">
    <w:abstractNumId w:val="4"/>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Stone">
    <w15:presenceInfo w15:providerId="AD" w15:userId="S::jesse.stone@tenasys.com::2f90e92a-8582-440a-97f5-c4cc777b1651"/>
  </w15:person>
  <w15:person w15:author="Ana Mirkovic">
    <w15:presenceInfo w15:providerId="AD" w15:userId="S::ana.mirkovic@tenasys.com::2b780b2a-8911-4d38-9325-9a34fb1d79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81DECA"/>
    <w:rsid w:val="000420CC"/>
    <w:rsid w:val="001377A8"/>
    <w:rsid w:val="00255EA6"/>
    <w:rsid w:val="0037594E"/>
    <w:rsid w:val="006150B3"/>
    <w:rsid w:val="00691DAD"/>
    <w:rsid w:val="006B69B9"/>
    <w:rsid w:val="006C0872"/>
    <w:rsid w:val="00836D67"/>
    <w:rsid w:val="008C42D4"/>
    <w:rsid w:val="00900FB8"/>
    <w:rsid w:val="00901BF0"/>
    <w:rsid w:val="00927B89"/>
    <w:rsid w:val="00A113C1"/>
    <w:rsid w:val="00A21237"/>
    <w:rsid w:val="00AED452"/>
    <w:rsid w:val="00BA06F6"/>
    <w:rsid w:val="00CD36D1"/>
    <w:rsid w:val="00CE5233"/>
    <w:rsid w:val="00D79841"/>
    <w:rsid w:val="00D826F2"/>
    <w:rsid w:val="00DE38E0"/>
    <w:rsid w:val="00E535C6"/>
    <w:rsid w:val="00EE6296"/>
    <w:rsid w:val="00F00DB6"/>
    <w:rsid w:val="010CE6A9"/>
    <w:rsid w:val="0116DFB6"/>
    <w:rsid w:val="0176947C"/>
    <w:rsid w:val="01ADE897"/>
    <w:rsid w:val="01E1DCFF"/>
    <w:rsid w:val="01EE7C85"/>
    <w:rsid w:val="0208DE5E"/>
    <w:rsid w:val="028A474A"/>
    <w:rsid w:val="02964358"/>
    <w:rsid w:val="02AA0720"/>
    <w:rsid w:val="02DA51F2"/>
    <w:rsid w:val="03099BBC"/>
    <w:rsid w:val="0372E030"/>
    <w:rsid w:val="03761CB7"/>
    <w:rsid w:val="0391AF4F"/>
    <w:rsid w:val="039D652D"/>
    <w:rsid w:val="03AAE2AA"/>
    <w:rsid w:val="03FF4FE3"/>
    <w:rsid w:val="041FF031"/>
    <w:rsid w:val="04D24A81"/>
    <w:rsid w:val="05407AF5"/>
    <w:rsid w:val="0572FC48"/>
    <w:rsid w:val="05FBC17B"/>
    <w:rsid w:val="061556EF"/>
    <w:rsid w:val="06279019"/>
    <w:rsid w:val="0632D7B7"/>
    <w:rsid w:val="064535FF"/>
    <w:rsid w:val="0654F285"/>
    <w:rsid w:val="0668D2FA"/>
    <w:rsid w:val="0674CD1D"/>
    <w:rsid w:val="06A49886"/>
    <w:rsid w:val="06B9FC83"/>
    <w:rsid w:val="06D28DED"/>
    <w:rsid w:val="06D7114F"/>
    <w:rsid w:val="0707970E"/>
    <w:rsid w:val="0770B950"/>
    <w:rsid w:val="07B54239"/>
    <w:rsid w:val="07CA0C1B"/>
    <w:rsid w:val="07D43BAE"/>
    <w:rsid w:val="08078BE7"/>
    <w:rsid w:val="08A4420C"/>
    <w:rsid w:val="08AF9955"/>
    <w:rsid w:val="08FCD9BC"/>
    <w:rsid w:val="092DE80E"/>
    <w:rsid w:val="095961BA"/>
    <w:rsid w:val="09CBFA90"/>
    <w:rsid w:val="09FEFCC6"/>
    <w:rsid w:val="0A1680E2"/>
    <w:rsid w:val="0A7572DB"/>
    <w:rsid w:val="0A7C30D2"/>
    <w:rsid w:val="0A832EE8"/>
    <w:rsid w:val="0B045A84"/>
    <w:rsid w:val="0B0B70C7"/>
    <w:rsid w:val="0B0F4469"/>
    <w:rsid w:val="0B123FC4"/>
    <w:rsid w:val="0B14E57C"/>
    <w:rsid w:val="0B21CD08"/>
    <w:rsid w:val="0B281B64"/>
    <w:rsid w:val="0B5A3694"/>
    <w:rsid w:val="0B6EB922"/>
    <w:rsid w:val="0B812E9C"/>
    <w:rsid w:val="0B81DECA"/>
    <w:rsid w:val="0B931C15"/>
    <w:rsid w:val="0BE422DC"/>
    <w:rsid w:val="0BEC3F11"/>
    <w:rsid w:val="0BF4741F"/>
    <w:rsid w:val="0C1DF580"/>
    <w:rsid w:val="0C68AF05"/>
    <w:rsid w:val="0C807A81"/>
    <w:rsid w:val="0C9C60C5"/>
    <w:rsid w:val="0CE2E22B"/>
    <w:rsid w:val="0D18CE0A"/>
    <w:rsid w:val="0D1CFEFD"/>
    <w:rsid w:val="0D21E878"/>
    <w:rsid w:val="0D396485"/>
    <w:rsid w:val="0D5F47E4"/>
    <w:rsid w:val="0D863202"/>
    <w:rsid w:val="0DB3BD41"/>
    <w:rsid w:val="0DB4A9CB"/>
    <w:rsid w:val="0DF7F57A"/>
    <w:rsid w:val="0E16718A"/>
    <w:rsid w:val="0E1D0499"/>
    <w:rsid w:val="0E507EDC"/>
    <w:rsid w:val="0E562D1D"/>
    <w:rsid w:val="0E699D9B"/>
    <w:rsid w:val="0E6F557A"/>
    <w:rsid w:val="0EDE0B1C"/>
    <w:rsid w:val="0EF35269"/>
    <w:rsid w:val="0EFCC9D2"/>
    <w:rsid w:val="0F08DA06"/>
    <w:rsid w:val="0F194D67"/>
    <w:rsid w:val="0F424276"/>
    <w:rsid w:val="0F4F8DA2"/>
    <w:rsid w:val="0F58E9DD"/>
    <w:rsid w:val="0FB8D4FA"/>
    <w:rsid w:val="0FEC22B0"/>
    <w:rsid w:val="0FF53E2B"/>
    <w:rsid w:val="100DD7D0"/>
    <w:rsid w:val="10218930"/>
    <w:rsid w:val="1027B80C"/>
    <w:rsid w:val="103C6029"/>
    <w:rsid w:val="106AD49C"/>
    <w:rsid w:val="10C694CF"/>
    <w:rsid w:val="10D02414"/>
    <w:rsid w:val="10FE7339"/>
    <w:rsid w:val="1116E7DF"/>
    <w:rsid w:val="11D61F18"/>
    <w:rsid w:val="121E883F"/>
    <w:rsid w:val="124192D6"/>
    <w:rsid w:val="12870769"/>
    <w:rsid w:val="132A44CB"/>
    <w:rsid w:val="1349C3BC"/>
    <w:rsid w:val="134B85EA"/>
    <w:rsid w:val="135F5D00"/>
    <w:rsid w:val="1378BBDD"/>
    <w:rsid w:val="139D0DB9"/>
    <w:rsid w:val="139E136F"/>
    <w:rsid w:val="13BEB992"/>
    <w:rsid w:val="13DCD9E1"/>
    <w:rsid w:val="13DDC719"/>
    <w:rsid w:val="1470DB0A"/>
    <w:rsid w:val="147178D0"/>
    <w:rsid w:val="14C3516D"/>
    <w:rsid w:val="14C56EA1"/>
    <w:rsid w:val="14DF0398"/>
    <w:rsid w:val="15888EEB"/>
    <w:rsid w:val="1617CF54"/>
    <w:rsid w:val="167398D6"/>
    <w:rsid w:val="16844E38"/>
    <w:rsid w:val="16B4FA88"/>
    <w:rsid w:val="16CC013E"/>
    <w:rsid w:val="16E4AB0E"/>
    <w:rsid w:val="170E99E1"/>
    <w:rsid w:val="175A788C"/>
    <w:rsid w:val="176895AD"/>
    <w:rsid w:val="17848954"/>
    <w:rsid w:val="17AE7F43"/>
    <w:rsid w:val="17D817EB"/>
    <w:rsid w:val="18167258"/>
    <w:rsid w:val="18209BB5"/>
    <w:rsid w:val="18451368"/>
    <w:rsid w:val="1883581A"/>
    <w:rsid w:val="18B85337"/>
    <w:rsid w:val="18D67CAA"/>
    <w:rsid w:val="18DAF9FB"/>
    <w:rsid w:val="19F85833"/>
    <w:rsid w:val="1A6E0771"/>
    <w:rsid w:val="1A95F56C"/>
    <w:rsid w:val="1ADFE5AD"/>
    <w:rsid w:val="1BDEE57B"/>
    <w:rsid w:val="1BEBF095"/>
    <w:rsid w:val="1C0E8C05"/>
    <w:rsid w:val="1C21B410"/>
    <w:rsid w:val="1C3C06D0"/>
    <w:rsid w:val="1C62982D"/>
    <w:rsid w:val="1C7D75EE"/>
    <w:rsid w:val="1CB2D0FE"/>
    <w:rsid w:val="1CF4485E"/>
    <w:rsid w:val="1D1532B6"/>
    <w:rsid w:val="1D3FC123"/>
    <w:rsid w:val="1D5226B8"/>
    <w:rsid w:val="1DB40D35"/>
    <w:rsid w:val="1E476535"/>
    <w:rsid w:val="1E61AFB0"/>
    <w:rsid w:val="1F239157"/>
    <w:rsid w:val="1F26EB56"/>
    <w:rsid w:val="1FD8EAF8"/>
    <w:rsid w:val="2000BDBE"/>
    <w:rsid w:val="2012C0C3"/>
    <w:rsid w:val="203972E6"/>
    <w:rsid w:val="208D9B22"/>
    <w:rsid w:val="21003C7D"/>
    <w:rsid w:val="210A9CE6"/>
    <w:rsid w:val="214BE223"/>
    <w:rsid w:val="2161DF82"/>
    <w:rsid w:val="216CC986"/>
    <w:rsid w:val="21997568"/>
    <w:rsid w:val="219C8E1F"/>
    <w:rsid w:val="21DC30B6"/>
    <w:rsid w:val="220465D3"/>
    <w:rsid w:val="2211031E"/>
    <w:rsid w:val="22E12E80"/>
    <w:rsid w:val="230DD1AE"/>
    <w:rsid w:val="234BDD75"/>
    <w:rsid w:val="2377C5C9"/>
    <w:rsid w:val="23950698"/>
    <w:rsid w:val="2397E496"/>
    <w:rsid w:val="23C41D88"/>
    <w:rsid w:val="23C47E83"/>
    <w:rsid w:val="240D7D63"/>
    <w:rsid w:val="2412308E"/>
    <w:rsid w:val="241D8223"/>
    <w:rsid w:val="242DF058"/>
    <w:rsid w:val="2432AB1D"/>
    <w:rsid w:val="24912F10"/>
    <w:rsid w:val="249EF17A"/>
    <w:rsid w:val="24D14866"/>
    <w:rsid w:val="24E631E6"/>
    <w:rsid w:val="24F09BC2"/>
    <w:rsid w:val="250A4304"/>
    <w:rsid w:val="25A7EB26"/>
    <w:rsid w:val="25DA636C"/>
    <w:rsid w:val="25E3CFD6"/>
    <w:rsid w:val="26600FBE"/>
    <w:rsid w:val="266F7C21"/>
    <w:rsid w:val="267A5325"/>
    <w:rsid w:val="269CD7B8"/>
    <w:rsid w:val="2709D92D"/>
    <w:rsid w:val="274C2294"/>
    <w:rsid w:val="2773D562"/>
    <w:rsid w:val="27849EB6"/>
    <w:rsid w:val="27C68D1C"/>
    <w:rsid w:val="287E966F"/>
    <w:rsid w:val="288E5200"/>
    <w:rsid w:val="28906157"/>
    <w:rsid w:val="28CF353A"/>
    <w:rsid w:val="28D79C18"/>
    <w:rsid w:val="2949F61C"/>
    <w:rsid w:val="29530059"/>
    <w:rsid w:val="2964F7E9"/>
    <w:rsid w:val="2975A4BB"/>
    <w:rsid w:val="29A757C0"/>
    <w:rsid w:val="29ABCC6D"/>
    <w:rsid w:val="29B9A309"/>
    <w:rsid w:val="29BF454F"/>
    <w:rsid w:val="29C782CF"/>
    <w:rsid w:val="2A4A828E"/>
    <w:rsid w:val="2A7CE829"/>
    <w:rsid w:val="2B150A44"/>
    <w:rsid w:val="2B30BC4F"/>
    <w:rsid w:val="2B4E0926"/>
    <w:rsid w:val="2B55736A"/>
    <w:rsid w:val="2B5A4AB5"/>
    <w:rsid w:val="2B98A516"/>
    <w:rsid w:val="2BC750E6"/>
    <w:rsid w:val="2BCD5E00"/>
    <w:rsid w:val="2BEC4601"/>
    <w:rsid w:val="2C080510"/>
    <w:rsid w:val="2C7125A4"/>
    <w:rsid w:val="2CB854E0"/>
    <w:rsid w:val="2CC6AEC1"/>
    <w:rsid w:val="2CD56979"/>
    <w:rsid w:val="2CEB1364"/>
    <w:rsid w:val="2CF8B379"/>
    <w:rsid w:val="2D0D43DF"/>
    <w:rsid w:val="2D22C081"/>
    <w:rsid w:val="2D331DC6"/>
    <w:rsid w:val="2D766D29"/>
    <w:rsid w:val="2DDCFC00"/>
    <w:rsid w:val="2DE16462"/>
    <w:rsid w:val="2DF74477"/>
    <w:rsid w:val="2E04B3FE"/>
    <w:rsid w:val="2E3BD217"/>
    <w:rsid w:val="2E557A62"/>
    <w:rsid w:val="2E5CEAF4"/>
    <w:rsid w:val="2E61969F"/>
    <w:rsid w:val="2E747A87"/>
    <w:rsid w:val="2E7A37CB"/>
    <w:rsid w:val="2E85C5C9"/>
    <w:rsid w:val="2EAAF71F"/>
    <w:rsid w:val="2ED9BC32"/>
    <w:rsid w:val="2F2EA95D"/>
    <w:rsid w:val="2F3E8B10"/>
    <w:rsid w:val="2F620BC4"/>
    <w:rsid w:val="2FBEE558"/>
    <w:rsid w:val="2FDDD6CC"/>
    <w:rsid w:val="2FF5C259"/>
    <w:rsid w:val="30722F49"/>
    <w:rsid w:val="30BBC64C"/>
    <w:rsid w:val="30F8DFA8"/>
    <w:rsid w:val="31544705"/>
    <w:rsid w:val="31B52C15"/>
    <w:rsid w:val="321FDF81"/>
    <w:rsid w:val="323681C5"/>
    <w:rsid w:val="3260625A"/>
    <w:rsid w:val="3266D946"/>
    <w:rsid w:val="32991DD7"/>
    <w:rsid w:val="32A281E9"/>
    <w:rsid w:val="32ABCBCE"/>
    <w:rsid w:val="32B71AFA"/>
    <w:rsid w:val="32E8A2D8"/>
    <w:rsid w:val="3313A3F0"/>
    <w:rsid w:val="335579FA"/>
    <w:rsid w:val="337764DF"/>
    <w:rsid w:val="338B7B10"/>
    <w:rsid w:val="33A199D6"/>
    <w:rsid w:val="33B9483C"/>
    <w:rsid w:val="33C3C85B"/>
    <w:rsid w:val="33C6342C"/>
    <w:rsid w:val="33FA43BA"/>
    <w:rsid w:val="3411E0AA"/>
    <w:rsid w:val="3423461E"/>
    <w:rsid w:val="349B1FC8"/>
    <w:rsid w:val="34ECE2A4"/>
    <w:rsid w:val="351588A5"/>
    <w:rsid w:val="3531E2C8"/>
    <w:rsid w:val="35626A1F"/>
    <w:rsid w:val="356B84EE"/>
    <w:rsid w:val="3582F36F"/>
    <w:rsid w:val="359A4D9F"/>
    <w:rsid w:val="35B4C8D2"/>
    <w:rsid w:val="35BCB51E"/>
    <w:rsid w:val="362B78DF"/>
    <w:rsid w:val="364B44B2"/>
    <w:rsid w:val="364E1FA3"/>
    <w:rsid w:val="36CB2167"/>
    <w:rsid w:val="36CD060C"/>
    <w:rsid w:val="36F309F4"/>
    <w:rsid w:val="37040EC1"/>
    <w:rsid w:val="37156F29"/>
    <w:rsid w:val="37336132"/>
    <w:rsid w:val="37A35769"/>
    <w:rsid w:val="37E71513"/>
    <w:rsid w:val="3811D118"/>
    <w:rsid w:val="382C5307"/>
    <w:rsid w:val="38822E9E"/>
    <w:rsid w:val="38ADA770"/>
    <w:rsid w:val="38D6596C"/>
    <w:rsid w:val="38E8B762"/>
    <w:rsid w:val="38FBC36F"/>
    <w:rsid w:val="39ADA179"/>
    <w:rsid w:val="39B24953"/>
    <w:rsid w:val="39D89BD4"/>
    <w:rsid w:val="3A13ABCE"/>
    <w:rsid w:val="3A3B2CAD"/>
    <w:rsid w:val="3A555E93"/>
    <w:rsid w:val="3A5E991D"/>
    <w:rsid w:val="3AAD6159"/>
    <w:rsid w:val="3ABB432C"/>
    <w:rsid w:val="3ADAF82B"/>
    <w:rsid w:val="3AE9DD32"/>
    <w:rsid w:val="3AEFCD49"/>
    <w:rsid w:val="3AF243B7"/>
    <w:rsid w:val="3B44F7DF"/>
    <w:rsid w:val="3B5E95F3"/>
    <w:rsid w:val="3B8997DF"/>
    <w:rsid w:val="3BA0E8FE"/>
    <w:rsid w:val="3BACAD3E"/>
    <w:rsid w:val="3C4A0ABB"/>
    <w:rsid w:val="3C88C00B"/>
    <w:rsid w:val="3C8D2C2E"/>
    <w:rsid w:val="3C96DF21"/>
    <w:rsid w:val="3CDAA720"/>
    <w:rsid w:val="3CE8B0BB"/>
    <w:rsid w:val="3D2F5542"/>
    <w:rsid w:val="3D3CB95F"/>
    <w:rsid w:val="3D43D82D"/>
    <w:rsid w:val="3D487D9F"/>
    <w:rsid w:val="3D4C7145"/>
    <w:rsid w:val="3D723616"/>
    <w:rsid w:val="3D85A9F0"/>
    <w:rsid w:val="3D8AC7C2"/>
    <w:rsid w:val="3DF50FDA"/>
    <w:rsid w:val="3E3CFA49"/>
    <w:rsid w:val="3E86AE7E"/>
    <w:rsid w:val="3E8E1E2E"/>
    <w:rsid w:val="3E9B2AF0"/>
    <w:rsid w:val="3F28CFB6"/>
    <w:rsid w:val="3F54B127"/>
    <w:rsid w:val="3F69A33A"/>
    <w:rsid w:val="3F945245"/>
    <w:rsid w:val="3F9AA46E"/>
    <w:rsid w:val="3FB80397"/>
    <w:rsid w:val="401B8237"/>
    <w:rsid w:val="4064D8D0"/>
    <w:rsid w:val="40823C0B"/>
    <w:rsid w:val="408C8D0A"/>
    <w:rsid w:val="40B51757"/>
    <w:rsid w:val="40BA54CB"/>
    <w:rsid w:val="40DCF619"/>
    <w:rsid w:val="415B72AE"/>
    <w:rsid w:val="41841D0F"/>
    <w:rsid w:val="41C99DE1"/>
    <w:rsid w:val="42252504"/>
    <w:rsid w:val="4237AE46"/>
    <w:rsid w:val="423DBE5E"/>
    <w:rsid w:val="42607078"/>
    <w:rsid w:val="42939F0B"/>
    <w:rsid w:val="42B20CAA"/>
    <w:rsid w:val="42BADD9C"/>
    <w:rsid w:val="43087DE6"/>
    <w:rsid w:val="432608D1"/>
    <w:rsid w:val="43371872"/>
    <w:rsid w:val="43709E2D"/>
    <w:rsid w:val="439E96C6"/>
    <w:rsid w:val="43ABFAE3"/>
    <w:rsid w:val="43D944F2"/>
    <w:rsid w:val="440A87BE"/>
    <w:rsid w:val="44847852"/>
    <w:rsid w:val="449EE9B8"/>
    <w:rsid w:val="44EB01E3"/>
    <w:rsid w:val="44F4C5E5"/>
    <w:rsid w:val="4573021B"/>
    <w:rsid w:val="45E9883B"/>
    <w:rsid w:val="45ED1410"/>
    <w:rsid w:val="4641BDD2"/>
    <w:rsid w:val="46B08883"/>
    <w:rsid w:val="46F0D695"/>
    <w:rsid w:val="46FF70D4"/>
    <w:rsid w:val="47715EEC"/>
    <w:rsid w:val="478DAA6D"/>
    <w:rsid w:val="47D97C32"/>
    <w:rsid w:val="47DE538F"/>
    <w:rsid w:val="47F00DD1"/>
    <w:rsid w:val="4816F413"/>
    <w:rsid w:val="484075D1"/>
    <w:rsid w:val="48A4B84B"/>
    <w:rsid w:val="48FA1FC8"/>
    <w:rsid w:val="490D230C"/>
    <w:rsid w:val="493987B0"/>
    <w:rsid w:val="49BEB9CE"/>
    <w:rsid w:val="49FF5CDA"/>
    <w:rsid w:val="4A13CEC3"/>
    <w:rsid w:val="4A27D63F"/>
    <w:rsid w:val="4A3FB914"/>
    <w:rsid w:val="4A5EA39A"/>
    <w:rsid w:val="4A6B830A"/>
    <w:rsid w:val="4AB6DBF9"/>
    <w:rsid w:val="4ABA7B52"/>
    <w:rsid w:val="4ABAF902"/>
    <w:rsid w:val="4AEF5EA7"/>
    <w:rsid w:val="4B150BBB"/>
    <w:rsid w:val="4B23B838"/>
    <w:rsid w:val="4B2A7590"/>
    <w:rsid w:val="4B2E908E"/>
    <w:rsid w:val="4B402C98"/>
    <w:rsid w:val="4B5AA25C"/>
    <w:rsid w:val="4B7513AE"/>
    <w:rsid w:val="4BFB1FAC"/>
    <w:rsid w:val="4C0B1731"/>
    <w:rsid w:val="4C584C94"/>
    <w:rsid w:val="4CDC7EB6"/>
    <w:rsid w:val="4CF23CB4"/>
    <w:rsid w:val="4D071A27"/>
    <w:rsid w:val="4D2A337B"/>
    <w:rsid w:val="4D3C88CE"/>
    <w:rsid w:val="4D4171BF"/>
    <w:rsid w:val="4D49D9C2"/>
    <w:rsid w:val="4D7EC4CA"/>
    <w:rsid w:val="4DBA4962"/>
    <w:rsid w:val="4E3B670E"/>
    <w:rsid w:val="4E58678F"/>
    <w:rsid w:val="4E691EE6"/>
    <w:rsid w:val="4EFE39B2"/>
    <w:rsid w:val="4F298BE4"/>
    <w:rsid w:val="4F33F44E"/>
    <w:rsid w:val="4F71D0FC"/>
    <w:rsid w:val="4FCF77BB"/>
    <w:rsid w:val="4FE2543A"/>
    <w:rsid w:val="500DA754"/>
    <w:rsid w:val="5075B644"/>
    <w:rsid w:val="507F044D"/>
    <w:rsid w:val="50BE7D47"/>
    <w:rsid w:val="50D437DA"/>
    <w:rsid w:val="50D603C7"/>
    <w:rsid w:val="50FC4CFC"/>
    <w:rsid w:val="514AC1EC"/>
    <w:rsid w:val="514CBA2A"/>
    <w:rsid w:val="517E8BC3"/>
    <w:rsid w:val="51BF264C"/>
    <w:rsid w:val="51C137F1"/>
    <w:rsid w:val="51C4F126"/>
    <w:rsid w:val="51CE86D4"/>
    <w:rsid w:val="51E3D7A8"/>
    <w:rsid w:val="525565A9"/>
    <w:rsid w:val="5265596B"/>
    <w:rsid w:val="527B4C1A"/>
    <w:rsid w:val="52C13955"/>
    <w:rsid w:val="52D480BD"/>
    <w:rsid w:val="536A5735"/>
    <w:rsid w:val="53AD5706"/>
    <w:rsid w:val="546A3670"/>
    <w:rsid w:val="547B26C3"/>
    <w:rsid w:val="54DF63AC"/>
    <w:rsid w:val="54FB15B7"/>
    <w:rsid w:val="5583C8D1"/>
    <w:rsid w:val="55B82738"/>
    <w:rsid w:val="55D41ADC"/>
    <w:rsid w:val="560E5C49"/>
    <w:rsid w:val="5638C4F2"/>
    <w:rsid w:val="56F597A3"/>
    <w:rsid w:val="576FEB3D"/>
    <w:rsid w:val="577E5B10"/>
    <w:rsid w:val="5860230F"/>
    <w:rsid w:val="58B877AF"/>
    <w:rsid w:val="58D4CEE0"/>
    <w:rsid w:val="58D63DB0"/>
    <w:rsid w:val="58DFD245"/>
    <w:rsid w:val="59621029"/>
    <w:rsid w:val="596C507A"/>
    <w:rsid w:val="59ABB65D"/>
    <w:rsid w:val="5A20255A"/>
    <w:rsid w:val="5A256184"/>
    <w:rsid w:val="5A37188D"/>
    <w:rsid w:val="5AB322DD"/>
    <w:rsid w:val="5AE35C7F"/>
    <w:rsid w:val="5AEDCC84"/>
    <w:rsid w:val="5B1D01AD"/>
    <w:rsid w:val="5B75691A"/>
    <w:rsid w:val="5BE46C7D"/>
    <w:rsid w:val="5BF31354"/>
    <w:rsid w:val="5C62D9AC"/>
    <w:rsid w:val="5D16ADD2"/>
    <w:rsid w:val="5D19B06F"/>
    <w:rsid w:val="5D85983C"/>
    <w:rsid w:val="5DDB1C5F"/>
    <w:rsid w:val="5DEDF693"/>
    <w:rsid w:val="5DF53D04"/>
    <w:rsid w:val="5E06A9B8"/>
    <w:rsid w:val="5E2BBB2B"/>
    <w:rsid w:val="5E36376C"/>
    <w:rsid w:val="5E386846"/>
    <w:rsid w:val="5E5EC540"/>
    <w:rsid w:val="5E63EF9B"/>
    <w:rsid w:val="5E8B4929"/>
    <w:rsid w:val="5F2F4E4A"/>
    <w:rsid w:val="5F3D350F"/>
    <w:rsid w:val="5F8F0851"/>
    <w:rsid w:val="5FE5A84A"/>
    <w:rsid w:val="60133257"/>
    <w:rsid w:val="602EF829"/>
    <w:rsid w:val="60496125"/>
    <w:rsid w:val="60543724"/>
    <w:rsid w:val="606CC5FE"/>
    <w:rsid w:val="60BCB9DD"/>
    <w:rsid w:val="60BCDF55"/>
    <w:rsid w:val="60ECD424"/>
    <w:rsid w:val="612BE157"/>
    <w:rsid w:val="6143EE35"/>
    <w:rsid w:val="61568520"/>
    <w:rsid w:val="61744A05"/>
    <w:rsid w:val="6180F319"/>
    <w:rsid w:val="61DBB3DC"/>
    <w:rsid w:val="61E6D6E0"/>
    <w:rsid w:val="6232E00A"/>
    <w:rsid w:val="62618240"/>
    <w:rsid w:val="6273833F"/>
    <w:rsid w:val="62E540B4"/>
    <w:rsid w:val="63067D7F"/>
    <w:rsid w:val="630C40E0"/>
    <w:rsid w:val="635A95F3"/>
    <w:rsid w:val="638B5B28"/>
    <w:rsid w:val="638C57F3"/>
    <w:rsid w:val="63CB6856"/>
    <w:rsid w:val="63E747CD"/>
    <w:rsid w:val="6410FF3A"/>
    <w:rsid w:val="642B0CFA"/>
    <w:rsid w:val="64656202"/>
    <w:rsid w:val="64EB493C"/>
    <w:rsid w:val="6501182D"/>
    <w:rsid w:val="6501B637"/>
    <w:rsid w:val="6502694C"/>
    <w:rsid w:val="653E5196"/>
    <w:rsid w:val="65905932"/>
    <w:rsid w:val="65D25F68"/>
    <w:rsid w:val="66358511"/>
    <w:rsid w:val="66437139"/>
    <w:rsid w:val="6656C1EF"/>
    <w:rsid w:val="667EBCC7"/>
    <w:rsid w:val="6682C0A3"/>
    <w:rsid w:val="6694C662"/>
    <w:rsid w:val="66A38B70"/>
    <w:rsid w:val="66BD74A4"/>
    <w:rsid w:val="67030918"/>
    <w:rsid w:val="676127EF"/>
    <w:rsid w:val="6780BB9C"/>
    <w:rsid w:val="67C04A02"/>
    <w:rsid w:val="67E50738"/>
    <w:rsid w:val="67F49C87"/>
    <w:rsid w:val="680B51B7"/>
    <w:rsid w:val="682E90B3"/>
    <w:rsid w:val="683B7FEC"/>
    <w:rsid w:val="684BC7F6"/>
    <w:rsid w:val="68A22AF8"/>
    <w:rsid w:val="68DE7C10"/>
    <w:rsid w:val="68E6B671"/>
    <w:rsid w:val="68FEB548"/>
    <w:rsid w:val="6902E00C"/>
    <w:rsid w:val="69305E23"/>
    <w:rsid w:val="695DEBFA"/>
    <w:rsid w:val="6993A651"/>
    <w:rsid w:val="69BBBDB2"/>
    <w:rsid w:val="6A1191F9"/>
    <w:rsid w:val="6A1D8E8A"/>
    <w:rsid w:val="6A8EB091"/>
    <w:rsid w:val="6B2F38A6"/>
    <w:rsid w:val="6B3D9907"/>
    <w:rsid w:val="6B99ACFD"/>
    <w:rsid w:val="6BFCF475"/>
    <w:rsid w:val="6C211E30"/>
    <w:rsid w:val="6C56DB3A"/>
    <w:rsid w:val="6C5C921D"/>
    <w:rsid w:val="6CA923F4"/>
    <w:rsid w:val="6CC60373"/>
    <w:rsid w:val="6CE7A7BE"/>
    <w:rsid w:val="6D517BDB"/>
    <w:rsid w:val="6D67FDBA"/>
    <w:rsid w:val="6D9EB923"/>
    <w:rsid w:val="6DA18074"/>
    <w:rsid w:val="6DA2113D"/>
    <w:rsid w:val="6DBD4DEC"/>
    <w:rsid w:val="6E414C61"/>
    <w:rsid w:val="6E4F11EE"/>
    <w:rsid w:val="6F420CBA"/>
    <w:rsid w:val="6F8148B3"/>
    <w:rsid w:val="6FDDF4C9"/>
    <w:rsid w:val="6FE454DD"/>
    <w:rsid w:val="6FED98DA"/>
    <w:rsid w:val="6FF0A45D"/>
    <w:rsid w:val="6FF7910E"/>
    <w:rsid w:val="7016CBC4"/>
    <w:rsid w:val="70745DAF"/>
    <w:rsid w:val="707830FC"/>
    <w:rsid w:val="70A10B74"/>
    <w:rsid w:val="70C4F13C"/>
    <w:rsid w:val="70D06598"/>
    <w:rsid w:val="711BB676"/>
    <w:rsid w:val="71521B09"/>
    <w:rsid w:val="7153BC3B"/>
    <w:rsid w:val="716B9ABD"/>
    <w:rsid w:val="71812A79"/>
    <w:rsid w:val="71B95B1D"/>
    <w:rsid w:val="71D06B34"/>
    <w:rsid w:val="72505EE2"/>
    <w:rsid w:val="725604CC"/>
    <w:rsid w:val="725A0549"/>
    <w:rsid w:val="726C35F9"/>
    <w:rsid w:val="728BEA9B"/>
    <w:rsid w:val="732703BF"/>
    <w:rsid w:val="73615079"/>
    <w:rsid w:val="73BEAA8C"/>
    <w:rsid w:val="73EB180C"/>
    <w:rsid w:val="74298088"/>
    <w:rsid w:val="7436E9DD"/>
    <w:rsid w:val="755D0ECC"/>
    <w:rsid w:val="756B495D"/>
    <w:rsid w:val="75763729"/>
    <w:rsid w:val="75B806EA"/>
    <w:rsid w:val="75C3F8BD"/>
    <w:rsid w:val="76291970"/>
    <w:rsid w:val="767CFC95"/>
    <w:rsid w:val="769B42AA"/>
    <w:rsid w:val="76A9D0AF"/>
    <w:rsid w:val="76F57718"/>
    <w:rsid w:val="76F62D38"/>
    <w:rsid w:val="770430EE"/>
    <w:rsid w:val="770760DB"/>
    <w:rsid w:val="77226C04"/>
    <w:rsid w:val="774A0CB1"/>
    <w:rsid w:val="77620B17"/>
    <w:rsid w:val="7773323B"/>
    <w:rsid w:val="77F37F34"/>
    <w:rsid w:val="781D38E2"/>
    <w:rsid w:val="78482828"/>
    <w:rsid w:val="785DA50A"/>
    <w:rsid w:val="787C6673"/>
    <w:rsid w:val="788342E1"/>
    <w:rsid w:val="7891FD99"/>
    <w:rsid w:val="78F0E4AD"/>
    <w:rsid w:val="7902DB2B"/>
    <w:rsid w:val="79456B6D"/>
    <w:rsid w:val="7947DCE7"/>
    <w:rsid w:val="79551DE3"/>
    <w:rsid w:val="79C644E3"/>
    <w:rsid w:val="79DB7D19"/>
    <w:rsid w:val="79E23B53"/>
    <w:rsid w:val="79F0A764"/>
    <w:rsid w:val="7A059630"/>
    <w:rsid w:val="7A05EAE5"/>
    <w:rsid w:val="7A347D99"/>
    <w:rsid w:val="7A8870C0"/>
    <w:rsid w:val="7AC698CF"/>
    <w:rsid w:val="7B19A367"/>
    <w:rsid w:val="7B19A38D"/>
    <w:rsid w:val="7B347B73"/>
    <w:rsid w:val="7B7BD0F7"/>
    <w:rsid w:val="7BD60438"/>
    <w:rsid w:val="7BE253FD"/>
    <w:rsid w:val="7C047750"/>
    <w:rsid w:val="7C0556AF"/>
    <w:rsid w:val="7C36CA72"/>
    <w:rsid w:val="7C382936"/>
    <w:rsid w:val="7C46A35E"/>
    <w:rsid w:val="7C5C77BE"/>
    <w:rsid w:val="7C6AB354"/>
    <w:rsid w:val="7CB6B98A"/>
    <w:rsid w:val="7CD0C40D"/>
    <w:rsid w:val="7CF0AA05"/>
    <w:rsid w:val="7D1F7BBC"/>
    <w:rsid w:val="7D3D8BA7"/>
    <w:rsid w:val="7D55B241"/>
    <w:rsid w:val="7DE11121"/>
    <w:rsid w:val="7E199795"/>
    <w:rsid w:val="7E342670"/>
    <w:rsid w:val="7E3E43FE"/>
    <w:rsid w:val="7EFB3C16"/>
    <w:rsid w:val="7F071C32"/>
    <w:rsid w:val="7F1303F0"/>
    <w:rsid w:val="7F60E16E"/>
    <w:rsid w:val="7F6991FF"/>
    <w:rsid w:val="7F7508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DECA"/>
  <w15:chartTrackingRefBased/>
  <w15:docId w15:val="{3C88B257-636B-487D-86E6-68B42A8F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nasys.sharepoint.com/:w:/r/sites/Engineeringresources/Shared%20Documents/Testing/Test%20configuration.docx?d=w371d0f4ee12941edb627a7793f28faba&amp;csf=1&amp;web=1&amp;e=eWSe0Y" TargetMode="External"/><Relationship Id="rId13" Type="http://schemas.openxmlformats.org/officeDocument/2006/relationships/comments" Target="comments.xml"/><Relationship Id="rId18" Type="http://schemas.microsoft.com/office/2011/relationships/people" Target="people.xml"/><Relationship Id="R1f99d8e284f64acc"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b/" TargetMode="Externa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yperlink" Target="http://lab/"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lab/config.html)"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936f66c8-1589-45d3-9a2b-9af404ea3df9">Mapping of "Test configuration.docx" to existing functionality</Description0>
    <Owner xmlns="936f66c8-1589-45d3-9a2b-9af404ea3df9">
      <UserInfo>
        <DisplayName>Jesse Stone</DisplayName>
        <AccountId>15</AccountId>
        <AccountType/>
      </UserInfo>
    </Owner>
    <Category xmlns="936f66c8-1589-45d3-9a2b-9af404ea3df9">testing</Cate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135EB5764B094280C0819FB8A8E700" ma:contentTypeVersion="17" ma:contentTypeDescription="Create a new document." ma:contentTypeScope="" ma:versionID="758ec22f9ebd5794e5efa2ccaf215c02">
  <xsd:schema xmlns:xsd="http://www.w3.org/2001/XMLSchema" xmlns:xs="http://www.w3.org/2001/XMLSchema" xmlns:p="http://schemas.microsoft.com/office/2006/metadata/properties" xmlns:ns2="936f66c8-1589-45d3-9a2b-9af404ea3df9" xmlns:ns3="4467a6d4-f273-45f0-be3f-bb3ab159d523" targetNamespace="http://schemas.microsoft.com/office/2006/metadata/properties" ma:root="true" ma:fieldsID="72752f7f034dd75006ad29177d69f7fa" ns2:_="" ns3:_="">
    <xsd:import namespace="936f66c8-1589-45d3-9a2b-9af404ea3df9"/>
    <xsd:import namespace="4467a6d4-f273-45f0-be3f-bb3ab159d523"/>
    <xsd:element name="properties">
      <xsd:complexType>
        <xsd:sequence>
          <xsd:element name="documentManagement">
            <xsd:complexType>
              <xsd:all>
                <xsd:element ref="ns2:Description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Category" minOccurs="0"/>
                <xsd:element ref="ns2:Owner"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6f66c8-1589-45d3-9a2b-9af404ea3df9" elementFormDefault="qualified">
    <xsd:import namespace="http://schemas.microsoft.com/office/2006/documentManagement/types"/>
    <xsd:import namespace="http://schemas.microsoft.com/office/infopath/2007/PartnerControls"/>
    <xsd:element name="Description0" ma:index="8" ma:displayName="Description" ma:description="Brief description of document" ma:internalName="Description0">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Category" ma:index="20" nillable="true" ma:displayName="Category" ma:description="Category of document" ma:format="Dropdown" ma:internalName="Category">
      <xsd:simpleType>
        <xsd:restriction base="dms:Text">
          <xsd:maxLength value="255"/>
        </xsd:restriction>
      </xsd:simpleType>
    </xsd:element>
    <xsd:element name="Owner" ma:index="21"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2" nillable="true" ma:displayName="Length (seconds)"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67a6d4-f273-45f0-be3f-bb3ab159d52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C3FA16-FDAF-46D0-B88D-12B6A6091219}">
  <ds:schemaRefs>
    <ds:schemaRef ds:uri="http://schemas.microsoft.com/office/2006/metadata/properties"/>
    <ds:schemaRef ds:uri="http://schemas.microsoft.com/office/infopath/2007/PartnerControls"/>
    <ds:schemaRef ds:uri="936f66c8-1589-45d3-9a2b-9af404ea3df9"/>
  </ds:schemaRefs>
</ds:datastoreItem>
</file>

<file path=customXml/itemProps2.xml><?xml version="1.0" encoding="utf-8"?>
<ds:datastoreItem xmlns:ds="http://schemas.openxmlformats.org/officeDocument/2006/customXml" ds:itemID="{CBB7C2C4-602E-4ED7-8829-09276E48F604}"/>
</file>

<file path=customXml/itemProps3.xml><?xml version="1.0" encoding="utf-8"?>
<ds:datastoreItem xmlns:ds="http://schemas.openxmlformats.org/officeDocument/2006/customXml" ds:itemID="{C10D9BFD-E1FE-4942-BB11-712D73E291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764</Words>
  <Characters>4355</Characters>
  <Application>Microsoft Office Word</Application>
  <DocSecurity>4</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Stone</dc:creator>
  <cp:keywords/>
  <dc:description/>
  <cp:lastModifiedBy>Jesse Stone</cp:lastModifiedBy>
  <cp:revision>16</cp:revision>
  <dcterms:created xsi:type="dcterms:W3CDTF">2021-08-08T18:03:00Z</dcterms:created>
  <dcterms:modified xsi:type="dcterms:W3CDTF">2021-08-18T21:15:00Z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0x0101006C135EB5764B094280C0819FB8A8E700</vt:lpwstr>
  </property>
</Properties>
</file>